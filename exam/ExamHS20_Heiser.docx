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B9DA" w14:textId="628B1FDE" w:rsidR="00997EAB" w:rsidRPr="009021ED" w:rsidRDefault="00997EAB" w:rsidP="00997EAB">
      <w:pPr>
        <w:pStyle w:val="berschrift1"/>
        <w:rPr>
          <w:b w:val="0"/>
          <w:lang w:val="en-GB"/>
        </w:rPr>
      </w:pPr>
      <w:r>
        <w:rPr>
          <w:lang w:val="en-GB"/>
        </w:rPr>
        <w:t>E</w:t>
      </w:r>
      <w:r w:rsidRPr="009021ED">
        <w:rPr>
          <w:lang w:val="en-GB"/>
        </w:rPr>
        <w:t>xam BIO134: Programming in Biology</w:t>
      </w:r>
      <w:r>
        <w:rPr>
          <w:lang w:val="en-GB"/>
        </w:rPr>
        <w:t xml:space="preserve"> HS20</w:t>
      </w:r>
      <w:r w:rsidR="0064685B">
        <w:rPr>
          <w:lang w:val="en-GB"/>
        </w:rPr>
        <w:t>20</w:t>
      </w:r>
    </w:p>
    <w:p w14:paraId="7615923F" w14:textId="77777777" w:rsidR="00997EAB" w:rsidRPr="009021ED" w:rsidRDefault="00997EAB" w:rsidP="00997EAB">
      <w:pPr>
        <w:rPr>
          <w:rFonts w:cstheme="minorHAnsi"/>
          <w:b/>
          <w:lang w:val="en-GB"/>
        </w:rPr>
      </w:pPr>
    </w:p>
    <w:p w14:paraId="4A24E155" w14:textId="7FD8A657" w:rsidR="00C42FFF" w:rsidRDefault="0064685B" w:rsidP="0057435C">
      <w:pPr>
        <w:pStyle w:val="berschrift2"/>
      </w:pPr>
      <w:r w:rsidRPr="009A2234">
        <w:t>15</w:t>
      </w:r>
      <w:r w:rsidR="00997EAB" w:rsidRPr="0090578A">
        <w:t>.0</w:t>
      </w:r>
      <w:r w:rsidRPr="009A2234">
        <w:t>1</w:t>
      </w:r>
      <w:r w:rsidR="00997EAB" w:rsidRPr="0090578A">
        <w:t>.202</w:t>
      </w:r>
      <w:r w:rsidRPr="009A2234">
        <w:t>1</w:t>
      </w:r>
      <w:r w:rsidR="00997EAB" w:rsidRPr="0090578A">
        <w:t>; 1</w:t>
      </w:r>
      <w:r w:rsidRPr="009A2234">
        <w:t>0</w:t>
      </w:r>
      <w:r w:rsidR="00997EAB" w:rsidRPr="0090578A">
        <w:t>:30-1</w:t>
      </w:r>
      <w:r w:rsidRPr="009A2234">
        <w:t>3</w:t>
      </w:r>
      <w:r w:rsidR="00997EAB" w:rsidRPr="0090578A">
        <w:t>:00</w:t>
      </w:r>
    </w:p>
    <w:p w14:paraId="35725915" w14:textId="4D17F6A3" w:rsidR="0057435C" w:rsidRDefault="0057435C" w:rsidP="0057435C"/>
    <w:p w14:paraId="6DAFC17B" w14:textId="77777777" w:rsidR="002F672E" w:rsidRPr="002F672E" w:rsidRDefault="002F672E" w:rsidP="002F672E">
      <w:pPr>
        <w:jc w:val="both"/>
        <w:rPr>
          <w:rFonts w:ascii="Calibri" w:hAnsi="Calibri" w:cs="Calibri"/>
          <w:color w:val="538135" w:themeColor="accent6" w:themeShade="BF"/>
          <w:lang w:val="en-DE"/>
        </w:rPr>
      </w:pPr>
      <w:r w:rsidRPr="002F672E">
        <w:rPr>
          <w:rFonts w:ascii="Calibri" w:hAnsi="Calibri" w:cs="Calibri"/>
          <w:color w:val="538135" w:themeColor="accent6" w:themeShade="BF"/>
          <w:lang w:val="en-DE"/>
        </w:rPr>
        <w:t>General comments:</w:t>
      </w:r>
    </w:p>
    <w:p w14:paraId="0A9E776F" w14:textId="77777777" w:rsidR="002F672E" w:rsidRPr="002F672E" w:rsidRDefault="002F672E" w:rsidP="002F672E">
      <w:pPr>
        <w:pStyle w:val="Listenabsatz"/>
        <w:numPr>
          <w:ilvl w:val="0"/>
          <w:numId w:val="4"/>
        </w:numPr>
        <w:jc w:val="both"/>
        <w:rPr>
          <w:rFonts w:ascii="Calibri" w:hAnsi="Calibri" w:cs="Calibri"/>
          <w:color w:val="538135" w:themeColor="accent6" w:themeShade="BF"/>
          <w:lang w:val="en-DE"/>
        </w:rPr>
      </w:pPr>
      <w:r w:rsidRPr="002F672E">
        <w:rPr>
          <w:rFonts w:ascii="Calibri" w:hAnsi="Calibri" w:cs="Calibri"/>
          <w:color w:val="538135" w:themeColor="accent6" w:themeShade="BF"/>
          <w:lang w:val="en-DE"/>
        </w:rPr>
        <w:t xml:space="preserve">I needed approx. 113 min for all exercises (with opening files and reading questions, but without writing </w:t>
      </w:r>
      <w:r>
        <w:rPr>
          <w:rFonts w:ascii="Calibri" w:hAnsi="Calibri" w:cs="Calibri"/>
          <w:color w:val="538135" w:themeColor="accent6" w:themeShade="BF"/>
          <w:lang w:val="en-DE"/>
        </w:rPr>
        <w:t>my</w:t>
      </w:r>
      <w:r w:rsidRPr="002F672E">
        <w:rPr>
          <w:rFonts w:ascii="Calibri" w:hAnsi="Calibri" w:cs="Calibri"/>
          <w:color w:val="538135" w:themeColor="accent6" w:themeShade="BF"/>
          <w:lang w:val="en-DE"/>
        </w:rPr>
        <w:t xml:space="preserve"> comments and without bathroom break). The first three were very quick, correct solution at the first attempt. For question 4 I took a overly complicated route by implementing my own sorting algorithm, which took time, but when I realized it worked with sort(), question 4 was much faster (about 5-6 min if I had the right idea immediately). 5, 6 and 7 were generally longer, due to the data structures being less straight-forward and just more things to do. The exam is thus for sure doable in 150 min, at least for better students. However, as 30-40 min of buffer is not too much, it is very likely that many students won’t be able to finish all exercises.</w:t>
      </w:r>
    </w:p>
    <w:p w14:paraId="7C589897" w14:textId="77777777" w:rsidR="002F672E" w:rsidRDefault="002F672E" w:rsidP="002F672E">
      <w:pPr>
        <w:pStyle w:val="Listenabsatz"/>
        <w:numPr>
          <w:ilvl w:val="0"/>
          <w:numId w:val="4"/>
        </w:numPr>
        <w:jc w:val="both"/>
        <w:rPr>
          <w:rFonts w:ascii="Calibri" w:hAnsi="Calibri" w:cs="Calibri"/>
          <w:color w:val="538135" w:themeColor="accent6" w:themeShade="BF"/>
          <w:lang w:val="en-DE"/>
        </w:rPr>
      </w:pPr>
      <w:r w:rsidRPr="002F672E">
        <w:rPr>
          <w:rFonts w:ascii="Calibri" w:hAnsi="Calibri" w:cs="Calibri"/>
          <w:color w:val="538135" w:themeColor="accent6" w:themeShade="BF"/>
          <w:lang w:val="en-DE"/>
        </w:rPr>
        <w:t xml:space="preserve">As mentioned in the comments, I think putting all variables mentioned in the texts in Courier New, the same font as the code. This makes it clearer when you refer to a variable, makes the distinction clearer between variables and the file name (can stay in italicized Calibri), and is also usually how variables are written in </w:t>
      </w:r>
      <w:proofErr w:type="gramStart"/>
      <w:r w:rsidRPr="002F672E">
        <w:rPr>
          <w:rFonts w:ascii="Calibri" w:hAnsi="Calibri" w:cs="Calibri"/>
          <w:color w:val="538135" w:themeColor="accent6" w:themeShade="BF"/>
          <w:lang w:val="en-DE"/>
        </w:rPr>
        <w:t>text books</w:t>
      </w:r>
      <w:proofErr w:type="gramEnd"/>
      <w:r w:rsidRPr="002F672E">
        <w:rPr>
          <w:rFonts w:ascii="Calibri" w:hAnsi="Calibri" w:cs="Calibri"/>
          <w:color w:val="538135" w:themeColor="accent6" w:themeShade="BF"/>
          <w:lang w:val="en-DE"/>
        </w:rPr>
        <w:t>.</w:t>
      </w:r>
    </w:p>
    <w:p w14:paraId="6DE2CCB1" w14:textId="0CEC3318" w:rsidR="002F672E" w:rsidRDefault="002F672E" w:rsidP="002F672E">
      <w:pPr>
        <w:pStyle w:val="Listenabsatz"/>
        <w:numPr>
          <w:ilvl w:val="0"/>
          <w:numId w:val="4"/>
        </w:numPr>
        <w:jc w:val="both"/>
        <w:rPr>
          <w:rFonts w:ascii="Calibri" w:hAnsi="Calibri" w:cs="Calibri"/>
          <w:color w:val="538135" w:themeColor="accent6" w:themeShade="BF"/>
          <w:lang w:val="en-DE"/>
        </w:rPr>
      </w:pPr>
      <w:r>
        <w:rPr>
          <w:rFonts w:ascii="Calibri" w:hAnsi="Calibri" w:cs="Calibri"/>
          <w:color w:val="538135" w:themeColor="accent6" w:themeShade="BF"/>
          <w:lang w:val="en-DE"/>
        </w:rPr>
        <w:t xml:space="preserve">I corrected some words in the texts which made the text for me easier to understand. This is of course objective and does not mean that these changes should 100% be kept (except the few typos and missing dots </w:t>
      </w:r>
      <w:proofErr w:type="gramStart"/>
      <w:r>
        <w:rPr>
          <w:rFonts w:ascii="Calibri" w:hAnsi="Calibri" w:cs="Calibri"/>
          <w:color w:val="538135" w:themeColor="accent6" w:themeShade="BF"/>
          <w:lang w:val="en-DE"/>
        </w:rPr>
        <w:t>:D )</w:t>
      </w:r>
      <w:proofErr w:type="gramEnd"/>
    </w:p>
    <w:p w14:paraId="5C70C75B" w14:textId="303CBE30" w:rsidR="002F672E" w:rsidRDefault="002F672E" w:rsidP="002F672E">
      <w:pPr>
        <w:pStyle w:val="Listenabsatz"/>
        <w:numPr>
          <w:ilvl w:val="0"/>
          <w:numId w:val="4"/>
        </w:numPr>
        <w:jc w:val="both"/>
        <w:rPr>
          <w:rFonts w:ascii="Calibri" w:hAnsi="Calibri" w:cs="Calibri"/>
          <w:color w:val="538135" w:themeColor="accent6" w:themeShade="BF"/>
          <w:lang w:val="en-DE"/>
        </w:rPr>
      </w:pPr>
      <w:r>
        <w:rPr>
          <w:rFonts w:ascii="Calibri" w:hAnsi="Calibri" w:cs="Calibri"/>
          <w:color w:val="538135" w:themeColor="accent6" w:themeShade="BF"/>
          <w:lang w:val="en-DE"/>
        </w:rPr>
        <w:t>Usually the question texts say that “the program should be general enough that it would still work with different list/string/etc...</w:t>
      </w:r>
      <w:r w:rsidR="00C85168">
        <w:rPr>
          <w:rFonts w:ascii="Calibri" w:hAnsi="Calibri" w:cs="Calibri"/>
          <w:color w:val="538135" w:themeColor="accent6" w:themeShade="BF"/>
          <w:lang w:val="en-DE"/>
        </w:rPr>
        <w:t>”. In the course they always had one “training” variable that they could use to write their program, and then a “test” variable (usually a longer list/string) that they could use to test if their program is general enough. Here you mention the importance of generality, but do not provide a test variable. Is this on purpose, and might a test variable (together with expected output) be useful for them to see if their program is general enough?</w:t>
      </w:r>
    </w:p>
    <w:p w14:paraId="25590C09" w14:textId="77777777" w:rsidR="00C85168" w:rsidRPr="002F672E" w:rsidRDefault="00C85168" w:rsidP="003B34C8">
      <w:pPr>
        <w:pStyle w:val="Listenabsatz"/>
        <w:jc w:val="both"/>
        <w:rPr>
          <w:rFonts w:ascii="Calibri" w:hAnsi="Calibri" w:cs="Calibri"/>
          <w:color w:val="538135" w:themeColor="accent6" w:themeShade="BF"/>
          <w:lang w:val="en-DE"/>
        </w:rPr>
      </w:pPr>
      <w:bookmarkStart w:id="0" w:name="_GoBack"/>
      <w:bookmarkEnd w:id="0"/>
    </w:p>
    <w:p w14:paraId="453C6712" w14:textId="30D39B9C" w:rsidR="000D3054" w:rsidRDefault="000D3054" w:rsidP="0057435C"/>
    <w:p w14:paraId="41058C82" w14:textId="77777777" w:rsidR="002F672E" w:rsidRPr="0057435C" w:rsidRDefault="002F672E" w:rsidP="0057435C"/>
    <w:p w14:paraId="0B05E04C" w14:textId="5226F481" w:rsidR="00565AA9" w:rsidRDefault="00565AA9" w:rsidP="00565AA9">
      <w:pPr>
        <w:pStyle w:val="berschrift2"/>
      </w:pPr>
      <w:r w:rsidRPr="00565AA9">
        <w:t>Question 1</w:t>
      </w:r>
    </w:p>
    <w:p w14:paraId="39F4B294" w14:textId="77777777" w:rsidR="00F71006" w:rsidRPr="00F71006" w:rsidRDefault="00F71006" w:rsidP="00F71006"/>
    <w:p w14:paraId="0802C65D" w14:textId="1B6BA7D2" w:rsidR="001F793E" w:rsidRDefault="001F793E" w:rsidP="001F793E">
      <w:pPr>
        <w:rPr>
          <w:rStyle w:val="SchwacheHervorhebung"/>
        </w:rPr>
      </w:pPr>
      <w:r w:rsidRPr="00B10299">
        <w:rPr>
          <w:rStyle w:val="SchwacheHervorhebung"/>
        </w:rPr>
        <w:t>text = '</w:t>
      </w:r>
      <w:proofErr w:type="spellStart"/>
      <w:r w:rsidRPr="00B10299">
        <w:rPr>
          <w:rStyle w:val="SchwacheHervorhebung"/>
        </w:rPr>
        <w:t>tgovoyd</w:t>
      </w:r>
      <w:proofErr w:type="spellEnd"/>
      <w:r w:rsidRPr="00B10299">
        <w:rPr>
          <w:rStyle w:val="SchwacheHervorhebung"/>
        </w:rPr>
        <w:t xml:space="preserve"> </w:t>
      </w:r>
      <w:proofErr w:type="spellStart"/>
      <w:r w:rsidRPr="00B10299">
        <w:rPr>
          <w:rStyle w:val="SchwacheHervorhebung"/>
        </w:rPr>
        <w:t>vlwucqk</w:t>
      </w:r>
      <w:proofErr w:type="spellEnd"/>
      <w:r w:rsidRPr="00B10299">
        <w:rPr>
          <w:rStyle w:val="SchwacheHervorhebung"/>
        </w:rPr>
        <w:t>'</w:t>
      </w:r>
    </w:p>
    <w:p w14:paraId="6ED24755" w14:textId="5A398D25" w:rsidR="00B10299" w:rsidRDefault="001C7786" w:rsidP="00B10299">
      <w:pPr>
        <w:rPr>
          <w:rStyle w:val="SchwacheHervorhebung"/>
        </w:rPr>
      </w:pPr>
      <w:r w:rsidRPr="001C7786">
        <w:rPr>
          <w:rStyle w:val="SchwacheHervorhebung"/>
        </w:rPr>
        <w:t>numbers = [3, 9, 7, 0, 9, 5, 7, 8, 2, 8, 3, 6, 7, 0, 6]</w:t>
      </w:r>
    </w:p>
    <w:p w14:paraId="489564DA" w14:textId="77777777" w:rsidR="001C7786" w:rsidRPr="002B4D1F" w:rsidRDefault="001C7786" w:rsidP="002B4D1F"/>
    <w:p w14:paraId="59EB6AFC" w14:textId="6C518C66" w:rsidR="009F1373" w:rsidRDefault="00B10299" w:rsidP="0085571C">
      <w:pPr>
        <w:jc w:val="both"/>
      </w:pPr>
      <w:r>
        <w:t xml:space="preserve">Write a program that creates a new string based on the string </w:t>
      </w:r>
      <w:commentRangeStart w:id="1"/>
      <w:r w:rsidR="00BE153F" w:rsidRPr="00BA44BB">
        <w:rPr>
          <w:rFonts w:ascii="Courier New" w:hAnsi="Courier New" w:cs="Courier New"/>
          <w:rPrChange w:id="2" w:author="Hendrik Heiser" w:date="2021-01-01T17:37:00Z">
            <w:rPr>
              <w:i/>
              <w:iCs/>
            </w:rPr>
          </w:rPrChange>
        </w:rPr>
        <w:t>text</w:t>
      </w:r>
      <w:r w:rsidR="00BE153F">
        <w:rPr>
          <w:i/>
          <w:iCs/>
        </w:rPr>
        <w:t xml:space="preserve"> </w:t>
      </w:r>
      <w:commentRangeEnd w:id="1"/>
      <w:r w:rsidR="00BA44BB">
        <w:rPr>
          <w:rStyle w:val="Kommentarzeichen"/>
        </w:rPr>
        <w:commentReference w:id="1"/>
      </w:r>
      <w:r>
        <w:t>and</w:t>
      </w:r>
      <w:r w:rsidR="000B49BA">
        <w:t xml:space="preserve"> the list</w:t>
      </w:r>
      <w:r>
        <w:t xml:space="preserve"> </w:t>
      </w:r>
      <w:r w:rsidR="00BE153F" w:rsidRPr="00BA44BB">
        <w:rPr>
          <w:rFonts w:ascii="Courier New" w:hAnsi="Courier New" w:cs="Courier New"/>
          <w:rPrChange w:id="3" w:author="Hendrik Heiser" w:date="2021-01-01T17:39:00Z">
            <w:rPr>
              <w:i/>
              <w:iCs/>
            </w:rPr>
          </w:rPrChange>
        </w:rPr>
        <w:t>numbers</w:t>
      </w:r>
      <w:r w:rsidR="006A1C21">
        <w:t xml:space="preserve">. The new string should contain </w:t>
      </w:r>
      <w:del w:id="4" w:author="Hendrik Heiser" w:date="2021-01-01T22:46:00Z">
        <w:r w:rsidR="006A1C21" w:rsidDel="00F65C87">
          <w:delText xml:space="preserve">all </w:delText>
        </w:r>
      </w:del>
      <w:r w:rsidR="006A1C21">
        <w:t xml:space="preserve">the letters of </w:t>
      </w:r>
      <w:r w:rsidR="006A1C21" w:rsidRPr="00BA44BB">
        <w:rPr>
          <w:rFonts w:ascii="Courier New" w:hAnsi="Courier New" w:cs="Courier New"/>
          <w:rPrChange w:id="5" w:author="Hendrik Heiser" w:date="2021-01-01T17:39:00Z">
            <w:rPr>
              <w:i/>
              <w:iCs/>
            </w:rPr>
          </w:rPrChange>
        </w:rPr>
        <w:t>text</w:t>
      </w:r>
      <w:r w:rsidR="006A1C21">
        <w:t xml:space="preserve"> at th</w:t>
      </w:r>
      <w:r w:rsidR="000B49BA">
        <w:t>ose</w:t>
      </w:r>
      <w:r w:rsidR="006A1C21">
        <w:t xml:space="preserve"> positions where the integers </w:t>
      </w:r>
      <w:del w:id="6" w:author="Hendrik Heiser" w:date="2021-01-01T17:43:00Z">
        <w:r w:rsidR="006A1C21" w:rsidDel="006E1D2B">
          <w:delText xml:space="preserve">in </w:delText>
        </w:r>
      </w:del>
      <w:del w:id="7" w:author="Hendrik Heiser" w:date="2021-01-01T22:46:00Z">
        <w:r w:rsidR="000B49BA" w:rsidDel="00F65C87">
          <w:delText xml:space="preserve">the </w:delText>
        </w:r>
      </w:del>
      <w:del w:id="8" w:author="Hendrik Heiser" w:date="2021-01-01T19:09:00Z">
        <w:r w:rsidR="000B49BA" w:rsidDel="00EA4D85">
          <w:delText>corresponding</w:delText>
        </w:r>
      </w:del>
      <w:del w:id="9" w:author="Hendrik Heiser" w:date="2021-01-01T22:46:00Z">
        <w:r w:rsidR="000B49BA" w:rsidDel="00F65C87">
          <w:delText xml:space="preserve"> positions </w:delText>
        </w:r>
      </w:del>
      <w:del w:id="10" w:author="Hendrik Heiser" w:date="2021-01-01T17:44:00Z">
        <w:r w:rsidR="000B49BA" w:rsidDel="006E1D2B">
          <w:delText xml:space="preserve">of </w:delText>
        </w:r>
      </w:del>
      <w:ins w:id="11" w:author="Hendrik Heiser" w:date="2021-01-01T17:44:00Z">
        <w:r w:rsidR="006E1D2B">
          <w:rPr>
            <w:lang w:val="en-DE"/>
          </w:rPr>
          <w:t>in</w:t>
        </w:r>
        <w:r w:rsidR="006E1D2B">
          <w:t xml:space="preserve"> </w:t>
        </w:r>
      </w:ins>
      <w:r w:rsidR="000B49BA">
        <w:t xml:space="preserve">the list </w:t>
      </w:r>
      <w:r w:rsidR="006A1C21" w:rsidRPr="00BA44BB">
        <w:rPr>
          <w:rFonts w:ascii="Courier New" w:hAnsi="Courier New" w:cs="Courier New"/>
          <w:rPrChange w:id="12" w:author="Hendrik Heiser" w:date="2021-01-01T17:39:00Z">
            <w:rPr>
              <w:i/>
              <w:iCs/>
            </w:rPr>
          </w:rPrChange>
        </w:rPr>
        <w:t>numbers</w:t>
      </w:r>
      <w:r w:rsidR="006A1C21">
        <w:t xml:space="preserve"> are larger than 5, in the order they occur</w:t>
      </w:r>
      <w:ins w:id="13" w:author="Hendrik Heiser" w:date="2021-01-01T17:44:00Z">
        <w:r w:rsidR="006E1D2B">
          <w:rPr>
            <w:lang w:val="en-DE"/>
          </w:rPr>
          <w:t xml:space="preserve"> in </w:t>
        </w:r>
        <w:r w:rsidR="006E1D2B">
          <w:rPr>
            <w:rFonts w:ascii="Courier New" w:hAnsi="Courier New" w:cs="Courier New"/>
            <w:lang w:val="en-DE"/>
          </w:rPr>
          <w:t>text</w:t>
        </w:r>
      </w:ins>
      <w:r w:rsidR="006A1C21">
        <w:t>. It should then print the string:</w:t>
      </w:r>
    </w:p>
    <w:p w14:paraId="40B301FA" w14:textId="2E5FAAAA" w:rsidR="006A1C21" w:rsidRDefault="006A1C21" w:rsidP="00565AA9"/>
    <w:p w14:paraId="2723033E" w14:textId="39ABE561" w:rsidR="006A1C21" w:rsidRPr="006A1C21" w:rsidRDefault="006A1C21" w:rsidP="00565AA9">
      <w:pPr>
        <w:rPr>
          <w:rStyle w:val="SchwacheHervorhebung"/>
        </w:rPr>
      </w:pPr>
      <w:r w:rsidRPr="006A1C21">
        <w:rPr>
          <w:rStyle w:val="SchwacheHervorhebung"/>
        </w:rPr>
        <w:t>good luck</w:t>
      </w:r>
    </w:p>
    <w:p w14:paraId="33CEB690" w14:textId="1C3E81AA" w:rsidR="008F0361" w:rsidRDefault="008F0361" w:rsidP="00565AA9"/>
    <w:p w14:paraId="250117F3" w14:textId="610787D1" w:rsidR="008F0361" w:rsidRPr="00A5100F" w:rsidRDefault="006C5AF9" w:rsidP="0085571C">
      <w:pPr>
        <w:jc w:val="both"/>
      </w:pPr>
      <w:r>
        <w:t xml:space="preserve">The program should be general enough that it would still work according to the same principle, if the </w:t>
      </w:r>
      <w:r w:rsidR="002136D0">
        <w:t xml:space="preserve">list </w:t>
      </w:r>
      <w:r w:rsidRPr="00BA44BB">
        <w:rPr>
          <w:rFonts w:ascii="Courier New" w:hAnsi="Courier New" w:cs="Courier New"/>
          <w:rPrChange w:id="14" w:author="Hendrik Heiser" w:date="2021-01-01T17:39:00Z">
            <w:rPr>
              <w:i/>
              <w:iCs/>
            </w:rPr>
          </w:rPrChange>
        </w:rPr>
        <w:t>numbers</w:t>
      </w:r>
      <w:r>
        <w:t xml:space="preserve"> and</w:t>
      </w:r>
      <w:r w:rsidR="002136D0">
        <w:t xml:space="preserve"> the string</w:t>
      </w:r>
      <w:r>
        <w:t xml:space="preserve"> </w:t>
      </w:r>
      <w:r w:rsidRPr="006E1D2B">
        <w:rPr>
          <w:rFonts w:ascii="Courier New" w:hAnsi="Courier New" w:cs="Courier New"/>
          <w:rPrChange w:id="15" w:author="Hendrik Heiser" w:date="2021-01-01T17:44:00Z">
            <w:rPr>
              <w:i/>
              <w:iCs/>
            </w:rPr>
          </w:rPrChange>
        </w:rPr>
        <w:t>text</w:t>
      </w:r>
      <w:r>
        <w:t xml:space="preserve"> would </w:t>
      </w:r>
      <w:r w:rsidR="0085571C">
        <w:t xml:space="preserve">be of different length and/or </w:t>
      </w:r>
      <w:r w:rsidR="002136D0">
        <w:t xml:space="preserve">contain </w:t>
      </w:r>
      <w:r w:rsidR="002136D0">
        <w:lastRenderedPageBreak/>
        <w:t>different values</w:t>
      </w:r>
      <w:r>
        <w:t xml:space="preserve">. You may assume that the </w:t>
      </w:r>
      <w:r w:rsidR="002136D0">
        <w:t xml:space="preserve">list </w:t>
      </w:r>
      <w:r w:rsidRPr="00BA44BB">
        <w:rPr>
          <w:rFonts w:ascii="Courier New" w:hAnsi="Courier New" w:cs="Courier New"/>
          <w:rPrChange w:id="16" w:author="Hendrik Heiser" w:date="2021-01-01T17:39:00Z">
            <w:rPr>
              <w:i/>
              <w:iCs/>
            </w:rPr>
          </w:rPrChange>
        </w:rPr>
        <w:t>numbers</w:t>
      </w:r>
      <w:r>
        <w:t xml:space="preserve"> always </w:t>
      </w:r>
      <w:proofErr w:type="gramStart"/>
      <w:r>
        <w:t>contains</w:t>
      </w:r>
      <w:proofErr w:type="gramEnd"/>
      <w:r>
        <w:t xml:space="preserve"> </w:t>
      </w:r>
      <w:r w:rsidR="00C42FFF">
        <w:t xml:space="preserve">positive </w:t>
      </w:r>
      <w:r>
        <w:t>integer</w:t>
      </w:r>
      <w:r w:rsidR="00C42FFF">
        <w:t>s</w:t>
      </w:r>
      <w:r>
        <w:t xml:space="preserve">, and that it </w:t>
      </w:r>
      <w:r w:rsidR="00D01DCF">
        <w:t xml:space="preserve">always </w:t>
      </w:r>
      <w:r>
        <w:t xml:space="preserve">has the same length as the string </w:t>
      </w:r>
      <w:r w:rsidRPr="006E1D2B">
        <w:rPr>
          <w:rFonts w:ascii="Courier New" w:hAnsi="Courier New" w:cs="Courier New"/>
          <w:rPrChange w:id="17" w:author="Hendrik Heiser" w:date="2021-01-01T17:44:00Z">
            <w:rPr>
              <w:i/>
              <w:iCs/>
            </w:rPr>
          </w:rPrChange>
        </w:rPr>
        <w:t>text</w:t>
      </w:r>
      <w:r>
        <w:t>.</w:t>
      </w:r>
    </w:p>
    <w:p w14:paraId="026B0EA9" w14:textId="13F24BBC" w:rsidR="00AE095B" w:rsidRDefault="00AE095B" w:rsidP="00565AA9"/>
    <w:p w14:paraId="51502E0F" w14:textId="7046737E" w:rsidR="00FF1ADA" w:rsidRPr="00BA44BB" w:rsidRDefault="00BA44BB" w:rsidP="00565AA9">
      <w:pPr>
        <w:rPr>
          <w:i/>
          <w:iCs/>
          <w:color w:val="FF0000"/>
          <w:rPrChange w:id="18" w:author="Hendrik Heiser" w:date="2021-01-01T17:43:00Z">
            <w:rPr/>
          </w:rPrChange>
        </w:rPr>
      </w:pPr>
      <w:ins w:id="19" w:author="Hendrik Heiser" w:date="2021-01-01T17:42:00Z">
        <w:r w:rsidRPr="00BA44BB">
          <w:rPr>
            <w:i/>
            <w:iCs/>
            <w:color w:val="FF0000"/>
            <w:rPrChange w:id="20" w:author="Hendrik Heiser" w:date="2021-01-01T17:43:00Z">
              <w:rPr>
                <w:color w:val="FF0000"/>
                <w:lang w:val="en-DE"/>
              </w:rPr>
            </w:rPrChange>
          </w:rPr>
          <w:t>Time required to solve: 2 min</w:t>
        </w:r>
      </w:ins>
    </w:p>
    <w:p w14:paraId="084B4609" w14:textId="77777777" w:rsidR="00FF1ADA" w:rsidRDefault="00FF1ADA" w:rsidP="00565AA9"/>
    <w:p w14:paraId="2CE241B4" w14:textId="1949B7C2" w:rsidR="00565AA9" w:rsidRDefault="00565AA9" w:rsidP="00565AA9">
      <w:pPr>
        <w:pStyle w:val="berschrift2"/>
      </w:pPr>
      <w:r w:rsidRPr="007060C6">
        <w:t>Question 2</w:t>
      </w:r>
    </w:p>
    <w:p w14:paraId="43D5EEB3" w14:textId="1FE9E97F" w:rsidR="00EF32CD" w:rsidRDefault="00EF32CD" w:rsidP="00CC6D79"/>
    <w:p w14:paraId="77C2D20E" w14:textId="08015355" w:rsidR="00F61C76" w:rsidRDefault="00F61C76" w:rsidP="00635BD2">
      <w:pPr>
        <w:rPr>
          <w:rStyle w:val="SchwacheHervorhebung"/>
        </w:rPr>
      </w:pPr>
      <w:proofErr w:type="spellStart"/>
      <w:r w:rsidRPr="00F61C76">
        <w:rPr>
          <w:rStyle w:val="SchwacheHervorhebung"/>
        </w:rPr>
        <w:t>rna</w:t>
      </w:r>
      <w:proofErr w:type="spellEnd"/>
      <w:r w:rsidRPr="00F61C76">
        <w:rPr>
          <w:rStyle w:val="SchwacheHervorhebung"/>
        </w:rPr>
        <w:t xml:space="preserve"> = 'AUGUUCGAA' </w:t>
      </w:r>
    </w:p>
    <w:p w14:paraId="55EF6E2E" w14:textId="77777777" w:rsidR="00635BD2" w:rsidRPr="00193007" w:rsidRDefault="00635BD2" w:rsidP="00635BD2"/>
    <w:p w14:paraId="5D62C316" w14:textId="7067B5A1" w:rsidR="00635BD2" w:rsidRDefault="00115068" w:rsidP="00635BD2">
      <w:pPr>
        <w:jc w:val="both"/>
        <w:rPr>
          <w:lang w:val="en-GB"/>
        </w:rPr>
      </w:pPr>
      <w:r>
        <w:rPr>
          <w:lang w:val="en-GB"/>
        </w:rPr>
        <w:t>Write a program that</w:t>
      </w:r>
      <w:r w:rsidR="00A602CE">
        <w:rPr>
          <w:lang w:val="en-GB"/>
        </w:rPr>
        <w:t xml:space="preserve">, based on the string </w:t>
      </w:r>
      <w:proofErr w:type="spellStart"/>
      <w:r w:rsidR="00A602CE" w:rsidRPr="006E1D2B">
        <w:rPr>
          <w:rFonts w:ascii="Courier New" w:hAnsi="Courier New" w:cs="Courier New"/>
          <w:lang w:val="en-GB"/>
          <w:rPrChange w:id="21" w:author="Hendrik Heiser" w:date="2021-01-01T17:48:00Z">
            <w:rPr>
              <w:i/>
              <w:iCs/>
              <w:lang w:val="en-GB"/>
            </w:rPr>
          </w:rPrChange>
        </w:rPr>
        <w:t>rna</w:t>
      </w:r>
      <w:proofErr w:type="spellEnd"/>
      <w:r w:rsidR="00A602CE" w:rsidRPr="00A602CE">
        <w:rPr>
          <w:lang w:val="en-GB"/>
        </w:rPr>
        <w:t>,</w:t>
      </w:r>
      <w:r w:rsidRPr="00A602CE">
        <w:rPr>
          <w:lang w:val="en-GB"/>
        </w:rPr>
        <w:t xml:space="preserve"> </w:t>
      </w:r>
      <w:r>
        <w:rPr>
          <w:lang w:val="en-GB"/>
        </w:rPr>
        <w:t>creates a dictionary,</w:t>
      </w:r>
      <w:r w:rsidR="00635BD2">
        <w:rPr>
          <w:lang w:val="en-GB"/>
        </w:rPr>
        <w:t xml:space="preserve"> where the keys are the bases A, U, G, C and the values indicate the positions where the respective bases occur in the sequence</w:t>
      </w:r>
      <w:ins w:id="22" w:author="Hendrik Heiser" w:date="2021-01-01T17:48:00Z">
        <w:r w:rsidR="006E1D2B">
          <w:rPr>
            <w:lang w:val="en-DE"/>
          </w:rPr>
          <w:t xml:space="preserve"> </w:t>
        </w:r>
        <w:proofErr w:type="spellStart"/>
        <w:r w:rsidR="006E1D2B">
          <w:rPr>
            <w:rFonts w:ascii="Courier New" w:hAnsi="Courier New" w:cs="Courier New"/>
            <w:lang w:val="en-DE"/>
          </w:rPr>
          <w:t>rna</w:t>
        </w:r>
      </w:ins>
      <w:proofErr w:type="spellEnd"/>
      <w:r w:rsidR="00635BD2">
        <w:rPr>
          <w:lang w:val="en-GB"/>
        </w:rPr>
        <w:t xml:space="preserve">. </w:t>
      </w:r>
    </w:p>
    <w:p w14:paraId="30E2FDCE" w14:textId="24CDA319" w:rsidR="00635BD2" w:rsidRDefault="00635BD2" w:rsidP="00635BD2">
      <w:r>
        <w:t xml:space="preserve">The program should then print the </w:t>
      </w:r>
      <w:r w:rsidR="00E1407B">
        <w:t>dictionary</w:t>
      </w:r>
      <w:r>
        <w:t>:</w:t>
      </w:r>
    </w:p>
    <w:p w14:paraId="3A22D072" w14:textId="77777777" w:rsidR="00F61C76" w:rsidRDefault="00F61C76" w:rsidP="00635BD2"/>
    <w:p w14:paraId="40E31A11" w14:textId="1BB2C179" w:rsidR="00F61C76" w:rsidRPr="00635BD2" w:rsidRDefault="00F61C76" w:rsidP="00F61C76">
      <w:pPr>
        <w:rPr>
          <w:rStyle w:val="SchwacheHervorhebung"/>
        </w:rPr>
      </w:pPr>
      <w:r w:rsidRPr="00635BD2">
        <w:rPr>
          <w:rStyle w:val="SchwacheHervorhebung"/>
        </w:rPr>
        <w:t>{'A': [0, 7, 8], 'U': [1, 3, 4], 'G': [2, 6], 'C': [5]}</w:t>
      </w:r>
    </w:p>
    <w:p w14:paraId="2A91A666" w14:textId="77777777" w:rsidR="00635BD2" w:rsidRPr="00E32799" w:rsidRDefault="00635BD2" w:rsidP="00635BD2"/>
    <w:p w14:paraId="5956611A" w14:textId="7632789D" w:rsidR="003070D2" w:rsidRPr="006E1D2B" w:rsidRDefault="003070D2" w:rsidP="00635BD2">
      <w:pPr>
        <w:jc w:val="both"/>
        <w:rPr>
          <w:lang w:val="en-DE"/>
          <w:rPrChange w:id="23" w:author="Hendrik Heiser" w:date="2021-01-01T17:49:00Z">
            <w:rPr/>
          </w:rPrChange>
        </w:rPr>
      </w:pPr>
      <w:r w:rsidRPr="00087C87">
        <w:t xml:space="preserve">Note that a dictionary does not have a specified order, so that the same dictionary can be printed in </w:t>
      </w:r>
      <w:proofErr w:type="gramStart"/>
      <w:r w:rsidRPr="00087C87">
        <w:t>many different ways</w:t>
      </w:r>
      <w:proofErr w:type="gramEnd"/>
      <w:r w:rsidRPr="00087C87">
        <w:t xml:space="preserve">. </w:t>
      </w:r>
      <w:ins w:id="24" w:author="Hendrik Heiser" w:date="2021-01-01T17:49:00Z">
        <w:r w:rsidR="006E1D2B">
          <w:rPr>
            <w:lang w:val="en-DE"/>
          </w:rPr>
          <w:t xml:space="preserve">It is only important </w:t>
        </w:r>
      </w:ins>
      <w:ins w:id="25" w:author="Hendrik Heiser" w:date="2021-01-01T17:50:00Z">
        <w:r w:rsidR="006E1D2B">
          <w:rPr>
            <w:lang w:val="en-DE"/>
          </w:rPr>
          <w:t>that every key has the correct associated value</w:t>
        </w:r>
      </w:ins>
      <w:ins w:id="26" w:author="Hendrik Heiser" w:date="2021-01-01T17:49:00Z">
        <w:r w:rsidR="006E1D2B">
          <w:rPr>
            <w:lang w:val="en-DE"/>
          </w:rPr>
          <w:t>.</w:t>
        </w:r>
      </w:ins>
    </w:p>
    <w:p w14:paraId="30A95B64" w14:textId="4FC0FC47" w:rsidR="00635BD2" w:rsidRDefault="00635BD2" w:rsidP="00635BD2">
      <w:pPr>
        <w:jc w:val="both"/>
        <w:rPr>
          <w:ins w:id="27" w:author="Hendrik Heiser" w:date="2021-01-01T17:47:00Z"/>
        </w:rPr>
      </w:pPr>
      <w:r>
        <w:t xml:space="preserve">The program should be general enough that it would still work </w:t>
      </w:r>
      <w:r w:rsidR="003070D2">
        <w:t>with</w:t>
      </w:r>
      <w:r>
        <w:t xml:space="preserve"> another sequence of different length. </w:t>
      </w:r>
    </w:p>
    <w:p w14:paraId="399B12A0" w14:textId="0D264E02" w:rsidR="006E1D2B" w:rsidRDefault="006E1D2B" w:rsidP="00635BD2">
      <w:pPr>
        <w:jc w:val="both"/>
        <w:rPr>
          <w:ins w:id="28" w:author="Hendrik Heiser" w:date="2021-01-01T17:47:00Z"/>
        </w:rPr>
      </w:pPr>
    </w:p>
    <w:p w14:paraId="118B59F4" w14:textId="32B5F8A3" w:rsidR="006E1D2B" w:rsidRPr="006E1D2B" w:rsidRDefault="006E1D2B" w:rsidP="00635BD2">
      <w:pPr>
        <w:jc w:val="both"/>
        <w:rPr>
          <w:i/>
          <w:iCs/>
          <w:color w:val="FF0000"/>
          <w:rPrChange w:id="29" w:author="Hendrik Heiser" w:date="2021-01-01T17:48:00Z">
            <w:rPr/>
          </w:rPrChange>
        </w:rPr>
      </w:pPr>
      <w:ins w:id="30" w:author="Hendrik Heiser" w:date="2021-01-01T17:47:00Z">
        <w:r w:rsidRPr="006E1D2B">
          <w:rPr>
            <w:i/>
            <w:iCs/>
            <w:color w:val="FF0000"/>
            <w:rPrChange w:id="31" w:author="Hendrik Heiser" w:date="2021-01-01T17:48:00Z">
              <w:rPr>
                <w:i/>
                <w:iCs/>
                <w:color w:val="FF0000"/>
                <w:lang w:val="en-DE"/>
              </w:rPr>
            </w:rPrChange>
          </w:rPr>
          <w:t>T</w:t>
        </w:r>
      </w:ins>
      <w:ins w:id="32" w:author="Hendrik Heiser" w:date="2021-01-01T17:48:00Z">
        <w:r w:rsidRPr="006E1D2B">
          <w:rPr>
            <w:i/>
            <w:iCs/>
            <w:color w:val="FF0000"/>
            <w:rPrChange w:id="33" w:author="Hendrik Heiser" w:date="2021-01-01T17:48:00Z">
              <w:rPr>
                <w:i/>
                <w:iCs/>
                <w:color w:val="FF0000"/>
                <w:lang w:val="en-DE"/>
              </w:rPr>
            </w:rPrChange>
          </w:rPr>
          <w:t>ime required to solve: 2 min</w:t>
        </w:r>
      </w:ins>
    </w:p>
    <w:p w14:paraId="6C23D7FA" w14:textId="77777777" w:rsidR="00635BD2" w:rsidRDefault="00635BD2" w:rsidP="00635BD2"/>
    <w:p w14:paraId="29A48AEC" w14:textId="77777777" w:rsidR="007737C8" w:rsidRDefault="007737C8">
      <w:pPr>
        <w:rPr>
          <w:rFonts w:asciiTheme="majorHAnsi" w:eastAsiaTheme="majorEastAsia" w:hAnsiTheme="majorHAnsi" w:cstheme="majorBidi"/>
          <w:b/>
          <w:color w:val="000000" w:themeColor="text1"/>
          <w:sz w:val="26"/>
          <w:szCs w:val="26"/>
        </w:rPr>
      </w:pPr>
      <w:r>
        <w:br w:type="page"/>
      </w:r>
    </w:p>
    <w:p w14:paraId="45762136" w14:textId="37CF600C" w:rsidR="00565AA9" w:rsidRPr="00DC4E13" w:rsidRDefault="00565AA9" w:rsidP="00565AA9">
      <w:pPr>
        <w:pStyle w:val="berschrift2"/>
      </w:pPr>
      <w:r w:rsidRPr="00DC4E13">
        <w:lastRenderedPageBreak/>
        <w:t>Question 3</w:t>
      </w:r>
    </w:p>
    <w:p w14:paraId="02DE559A" w14:textId="77777777" w:rsidR="00303003" w:rsidRPr="0037223A" w:rsidRDefault="00303003" w:rsidP="0037223A"/>
    <w:p w14:paraId="565E79D0" w14:textId="5BEF3558" w:rsidR="00303003" w:rsidRPr="0011300A" w:rsidRDefault="00303003" w:rsidP="00303003">
      <w:pPr>
        <w:rPr>
          <w:rStyle w:val="SchwacheHervorhebung"/>
        </w:rPr>
      </w:pPr>
      <w:r w:rsidRPr="0011300A">
        <w:rPr>
          <w:rStyle w:val="SchwacheHervorhebung"/>
        </w:rPr>
        <w:t xml:space="preserve">import </w:t>
      </w:r>
      <w:proofErr w:type="spellStart"/>
      <w:r w:rsidRPr="0011300A">
        <w:rPr>
          <w:rStyle w:val="SchwacheHervorhebung"/>
        </w:rPr>
        <w:t>numpy</w:t>
      </w:r>
      <w:proofErr w:type="spellEnd"/>
      <w:r w:rsidRPr="0011300A">
        <w:rPr>
          <w:rStyle w:val="SchwacheHervorhebung"/>
        </w:rPr>
        <w:t xml:space="preserve"> as np </w:t>
      </w:r>
    </w:p>
    <w:p w14:paraId="01740BA4" w14:textId="77777777" w:rsidR="00303003" w:rsidRPr="0011300A" w:rsidRDefault="00303003" w:rsidP="00303003">
      <w:pPr>
        <w:rPr>
          <w:rStyle w:val="SchwacheHervorhebung"/>
        </w:rPr>
      </w:pPr>
      <w:proofErr w:type="spellStart"/>
      <w:proofErr w:type="gramStart"/>
      <w:r w:rsidRPr="0011300A">
        <w:rPr>
          <w:rStyle w:val="SchwacheHervorhebung"/>
        </w:rPr>
        <w:t>np.random</w:t>
      </w:r>
      <w:proofErr w:type="gramEnd"/>
      <w:r w:rsidRPr="0011300A">
        <w:rPr>
          <w:rStyle w:val="SchwacheHervorhebung"/>
        </w:rPr>
        <w:t>.seed</w:t>
      </w:r>
      <w:proofErr w:type="spellEnd"/>
      <w:r w:rsidRPr="0011300A">
        <w:rPr>
          <w:rStyle w:val="SchwacheHervorhebung"/>
        </w:rPr>
        <w:t>(0)</w:t>
      </w:r>
    </w:p>
    <w:p w14:paraId="117F911C" w14:textId="77777777" w:rsidR="00D96D19" w:rsidRPr="00303003" w:rsidRDefault="00D96D19" w:rsidP="00565AA9"/>
    <w:p w14:paraId="24CF9CAB" w14:textId="3B738331" w:rsidR="008074D7" w:rsidRPr="00303003" w:rsidRDefault="00303003" w:rsidP="00A8490A">
      <w:pPr>
        <w:jc w:val="both"/>
        <w:rPr>
          <w:rStyle w:val="SchwacheHervorhebung"/>
          <w:rFonts w:asciiTheme="minorHAnsi" w:hAnsiTheme="minorHAnsi" w:cstheme="minorBidi"/>
          <w:sz w:val="24"/>
        </w:rPr>
      </w:pPr>
      <w:r>
        <w:t>Start your code with the lines above. Then, w</w:t>
      </w:r>
      <w:r w:rsidR="00D96D19">
        <w:t>rite</w:t>
      </w:r>
      <w:r w:rsidR="00565AA9">
        <w:t xml:space="preserve"> a </w:t>
      </w:r>
      <w:commentRangeStart w:id="34"/>
      <w:r w:rsidR="00565AA9" w:rsidRPr="00FE664A">
        <w:rPr>
          <w:b/>
          <w:bCs/>
          <w:rPrChange w:id="35" w:author="Hendrik Heiser" w:date="2021-01-01T17:58:00Z">
            <w:rPr/>
          </w:rPrChange>
        </w:rPr>
        <w:t>function</w:t>
      </w:r>
      <w:r w:rsidR="00565AA9">
        <w:t xml:space="preserve"> </w:t>
      </w:r>
      <w:commentRangeEnd w:id="34"/>
      <w:r w:rsidR="00FE664A">
        <w:rPr>
          <w:rStyle w:val="Kommentarzeichen"/>
        </w:rPr>
        <w:commentReference w:id="34"/>
      </w:r>
      <w:proofErr w:type="spellStart"/>
      <w:r w:rsidR="00AA15FF" w:rsidRPr="00FE664A">
        <w:rPr>
          <w:rFonts w:ascii="Courier New" w:hAnsi="Courier New" w:cs="Courier New"/>
          <w:rPrChange w:id="36" w:author="Hendrik Heiser" w:date="2021-01-01T17:56:00Z">
            <w:rPr>
              <w:i/>
              <w:iCs/>
            </w:rPr>
          </w:rPrChange>
        </w:rPr>
        <w:t>n_times_to_</w:t>
      </w:r>
      <w:proofErr w:type="gramStart"/>
      <w:r w:rsidR="00AA15FF" w:rsidRPr="00FE664A">
        <w:rPr>
          <w:rFonts w:ascii="Courier New" w:hAnsi="Courier New" w:cs="Courier New"/>
          <w:rPrChange w:id="37" w:author="Hendrik Heiser" w:date="2021-01-01T17:56:00Z">
            <w:rPr>
              <w:i/>
              <w:iCs/>
            </w:rPr>
          </w:rPrChange>
        </w:rPr>
        <w:t>threshold</w:t>
      </w:r>
      <w:proofErr w:type="spellEnd"/>
      <w:r w:rsidR="00D96D19" w:rsidRPr="00FE664A">
        <w:rPr>
          <w:rFonts w:ascii="Courier New" w:hAnsi="Courier New" w:cs="Courier New"/>
          <w:rPrChange w:id="38" w:author="Hendrik Heiser" w:date="2021-01-01T17:56:00Z">
            <w:rPr>
              <w:i/>
              <w:iCs/>
            </w:rPr>
          </w:rPrChange>
        </w:rPr>
        <w:t>(</w:t>
      </w:r>
      <w:proofErr w:type="gramEnd"/>
      <w:r w:rsidR="00D96D19" w:rsidRPr="00FE664A">
        <w:rPr>
          <w:rFonts w:ascii="Courier New" w:hAnsi="Courier New" w:cs="Courier New"/>
          <w:rPrChange w:id="39" w:author="Hendrik Heiser" w:date="2021-01-01T17:56:00Z">
            <w:rPr>
              <w:i/>
              <w:iCs/>
            </w:rPr>
          </w:rPrChange>
        </w:rPr>
        <w:t>)</w:t>
      </w:r>
      <w:r w:rsidR="00D96D19">
        <w:t xml:space="preserve"> </w:t>
      </w:r>
      <w:r w:rsidR="001C5FA7">
        <w:t xml:space="preserve">that takes two </w:t>
      </w:r>
      <w:r w:rsidR="007A4933">
        <w:t>positive integer numbers</w:t>
      </w:r>
      <w:r w:rsidR="001C5FA7">
        <w:t xml:space="preserve"> as input: a threshold and a maximum number. </w:t>
      </w:r>
      <w:r w:rsidR="007B1919">
        <w:t>Based on these two input variables, t</w:t>
      </w:r>
      <w:r w:rsidR="001C5FA7">
        <w:t xml:space="preserve">he function should </w:t>
      </w:r>
      <w:r w:rsidR="009B47DF">
        <w:t xml:space="preserve">sum up </w:t>
      </w:r>
      <w:r w:rsidR="00565AA9">
        <w:t xml:space="preserve">random numbers </w:t>
      </w:r>
      <w:r w:rsidR="002136D0">
        <w:t xml:space="preserve">ranging </w:t>
      </w:r>
      <w:r w:rsidR="00565AA9">
        <w:t xml:space="preserve">from 1 to </w:t>
      </w:r>
      <w:r w:rsidR="009B47DF">
        <w:t>(and inclu</w:t>
      </w:r>
      <w:r>
        <w:t>ding</w:t>
      </w:r>
      <w:r w:rsidR="009B47DF">
        <w:t xml:space="preserve">) </w:t>
      </w:r>
      <w:r w:rsidR="001C5FA7">
        <w:t xml:space="preserve">the maximum number until the sum </w:t>
      </w:r>
      <w:r w:rsidR="004E4B01">
        <w:t xml:space="preserve">of all the random numbers </w:t>
      </w:r>
      <w:r w:rsidR="001C5FA7">
        <w:t>is larger than the</w:t>
      </w:r>
      <w:r w:rsidR="00565AA9">
        <w:t xml:space="preserve"> threshold</w:t>
      </w:r>
      <w:r w:rsidR="001C5FA7">
        <w:t>.</w:t>
      </w:r>
      <w:r w:rsidR="00565AA9">
        <w:t xml:space="preserve"> </w:t>
      </w:r>
      <w:r w:rsidR="008074D7">
        <w:t xml:space="preserve">The random numbers should be generated within the function </w:t>
      </w:r>
      <w:r>
        <w:t xml:space="preserve">by using </w:t>
      </w:r>
      <w:commentRangeStart w:id="40"/>
      <w:proofErr w:type="spellStart"/>
      <w:proofErr w:type="gramStart"/>
      <w:r w:rsidR="002D0E32" w:rsidRPr="00FE664A">
        <w:rPr>
          <w:rFonts w:ascii="Courier New" w:hAnsi="Courier New" w:cs="Courier New"/>
          <w:rPrChange w:id="41" w:author="Hendrik Heiser" w:date="2021-01-01T17:56:00Z">
            <w:rPr>
              <w:i/>
              <w:iCs/>
            </w:rPr>
          </w:rPrChange>
        </w:rPr>
        <w:t>np</w:t>
      </w:r>
      <w:r w:rsidRPr="00FE664A">
        <w:rPr>
          <w:rFonts w:ascii="Courier New" w:hAnsi="Courier New" w:cs="Courier New"/>
          <w:rPrChange w:id="42" w:author="Hendrik Heiser" w:date="2021-01-01T17:56:00Z">
            <w:rPr>
              <w:i/>
              <w:iCs/>
            </w:rPr>
          </w:rPrChange>
        </w:rPr>
        <w:t>.random</w:t>
      </w:r>
      <w:proofErr w:type="gramEnd"/>
      <w:r w:rsidRPr="00FE664A">
        <w:rPr>
          <w:rFonts w:ascii="Courier New" w:hAnsi="Courier New" w:cs="Courier New"/>
          <w:rPrChange w:id="43" w:author="Hendrik Heiser" w:date="2021-01-01T17:56:00Z">
            <w:rPr>
              <w:i/>
              <w:iCs/>
            </w:rPr>
          </w:rPrChange>
        </w:rPr>
        <w:t>.randint</w:t>
      </w:r>
      <w:proofErr w:type="spellEnd"/>
      <w:r w:rsidRPr="00FE664A">
        <w:rPr>
          <w:rFonts w:ascii="Courier New" w:hAnsi="Courier New" w:cs="Courier New"/>
          <w:rPrChange w:id="44" w:author="Hendrik Heiser" w:date="2021-01-01T17:56:00Z">
            <w:rPr>
              <w:i/>
              <w:iCs/>
            </w:rPr>
          </w:rPrChange>
        </w:rPr>
        <w:t xml:space="preserve">(1, </w:t>
      </w:r>
      <w:r w:rsidR="00B11BD9" w:rsidRPr="00FE664A">
        <w:rPr>
          <w:rFonts w:ascii="Courier New" w:hAnsi="Courier New" w:cs="Courier New"/>
          <w:rPrChange w:id="45" w:author="Hendrik Heiser" w:date="2021-01-01T17:56:00Z">
            <w:rPr>
              <w:i/>
              <w:iCs/>
            </w:rPr>
          </w:rPrChange>
        </w:rPr>
        <w:t>max_number</w:t>
      </w:r>
      <w:r w:rsidRPr="00FE664A">
        <w:rPr>
          <w:rFonts w:ascii="Courier New" w:hAnsi="Courier New" w:cs="Courier New"/>
          <w:rPrChange w:id="46" w:author="Hendrik Heiser" w:date="2021-01-01T17:56:00Z">
            <w:rPr>
              <w:i/>
              <w:iCs/>
            </w:rPr>
          </w:rPrChange>
        </w:rPr>
        <w:t>+1)</w:t>
      </w:r>
      <w:commentRangeEnd w:id="40"/>
      <w:r w:rsidR="00FE664A">
        <w:rPr>
          <w:rStyle w:val="Kommentarzeichen"/>
        </w:rPr>
        <w:commentReference w:id="40"/>
      </w:r>
      <w:r>
        <w:t xml:space="preserve">. </w:t>
      </w:r>
    </w:p>
    <w:p w14:paraId="3B38CF1D" w14:textId="652B447F" w:rsidR="008074D7" w:rsidRDefault="00AA15FF" w:rsidP="00925FFC">
      <w:r>
        <w:t>The function</w:t>
      </w:r>
      <w:r w:rsidR="008074D7">
        <w:t xml:space="preserve"> should return the number of times a </w:t>
      </w:r>
      <w:r w:rsidR="00B11BD9">
        <w:t xml:space="preserve">random </w:t>
      </w:r>
      <w:r w:rsidR="008074D7">
        <w:t xml:space="preserve">number was </w:t>
      </w:r>
      <w:r w:rsidR="00B11BD9">
        <w:t>generated</w:t>
      </w:r>
      <w:r>
        <w:t xml:space="preserve"> until the sum </w:t>
      </w:r>
      <w:r w:rsidR="00303003">
        <w:t>exceeded the threshold</w:t>
      </w:r>
      <w:r w:rsidR="008074D7">
        <w:t xml:space="preserve">. </w:t>
      </w:r>
    </w:p>
    <w:p w14:paraId="70FCCB9A" w14:textId="77494558" w:rsidR="000129D8" w:rsidRDefault="0040783E" w:rsidP="00925FFC">
      <w:r>
        <w:t>Call the function</w:t>
      </w:r>
      <w:r w:rsidR="00881F1F">
        <w:t xml:space="preserve"> </w:t>
      </w:r>
      <w:r w:rsidR="002129BC">
        <w:t xml:space="preserve">and print the result using </w:t>
      </w:r>
      <w:r w:rsidR="00881F1F">
        <w:t xml:space="preserve">43 as the threshold and 10 as the maximum number by using </w:t>
      </w:r>
      <w:r w:rsidR="002129BC">
        <w:t xml:space="preserve">the following code: </w:t>
      </w:r>
    </w:p>
    <w:p w14:paraId="07DDDA48" w14:textId="77777777" w:rsidR="00D330F3" w:rsidRDefault="00D330F3" w:rsidP="00925FFC"/>
    <w:p w14:paraId="13DE56E4" w14:textId="23E91B54" w:rsidR="00D330F3" w:rsidRPr="002129BC" w:rsidRDefault="0040783E" w:rsidP="00925FFC">
      <w:pPr>
        <w:rPr>
          <w:rFonts w:ascii="Courier New" w:hAnsi="Courier New" w:cs="Courier New"/>
          <w:sz w:val="22"/>
        </w:rPr>
      </w:pPr>
      <w:r w:rsidRPr="001F0389">
        <w:rPr>
          <w:rStyle w:val="SchwacheHervorhebung"/>
        </w:rPr>
        <w:t xml:space="preserve">k = </w:t>
      </w:r>
      <w:proofErr w:type="spellStart"/>
      <w:r w:rsidRPr="001F0389">
        <w:rPr>
          <w:rStyle w:val="SchwacheHervorhebung"/>
        </w:rPr>
        <w:t>n_times_to_</w:t>
      </w:r>
      <w:proofErr w:type="gramStart"/>
      <w:r w:rsidRPr="001F0389">
        <w:rPr>
          <w:rStyle w:val="SchwacheHervorhebung"/>
        </w:rPr>
        <w:t>threshold</w:t>
      </w:r>
      <w:proofErr w:type="spellEnd"/>
      <w:r w:rsidRPr="001F0389">
        <w:rPr>
          <w:rStyle w:val="SchwacheHervorhebung"/>
        </w:rPr>
        <w:t>(</w:t>
      </w:r>
      <w:proofErr w:type="gramEnd"/>
      <w:r w:rsidRPr="001F0389">
        <w:rPr>
          <w:rStyle w:val="SchwacheHervorhebung"/>
        </w:rPr>
        <w:t>4</w:t>
      </w:r>
      <w:r w:rsidR="001F0389">
        <w:rPr>
          <w:rStyle w:val="SchwacheHervorhebung"/>
        </w:rPr>
        <w:t>3</w:t>
      </w:r>
      <w:r w:rsidRPr="001F0389">
        <w:rPr>
          <w:rStyle w:val="SchwacheHervorhebung"/>
        </w:rPr>
        <w:t xml:space="preserve">, </w:t>
      </w:r>
      <w:r w:rsidR="000B4A02" w:rsidRPr="001F0389">
        <w:rPr>
          <w:rStyle w:val="SchwacheHervorhebung"/>
        </w:rPr>
        <w:t>10</w:t>
      </w:r>
      <w:r w:rsidRPr="001F0389">
        <w:rPr>
          <w:rStyle w:val="SchwacheHervorhebung"/>
        </w:rPr>
        <w:t>)</w:t>
      </w:r>
    </w:p>
    <w:p w14:paraId="4314ABE8" w14:textId="363BBEAF" w:rsidR="00925FFC" w:rsidRPr="002E25DE" w:rsidRDefault="00925FFC" w:rsidP="00925FFC">
      <w:pPr>
        <w:rPr>
          <w:rStyle w:val="SchwacheHervorhebung"/>
        </w:rPr>
      </w:pPr>
      <w:proofErr w:type="gramStart"/>
      <w:r w:rsidRPr="002E25DE">
        <w:rPr>
          <w:rStyle w:val="SchwacheHervorhebung"/>
        </w:rPr>
        <w:t>print(</w:t>
      </w:r>
      <w:proofErr w:type="gramEnd"/>
      <w:r w:rsidRPr="002E25DE">
        <w:rPr>
          <w:rStyle w:val="SchwacheHervorhebung"/>
        </w:rPr>
        <w:t>'</w:t>
      </w:r>
      <w:r w:rsidR="00D330F3">
        <w:rPr>
          <w:rStyle w:val="SchwacheHervorhebung"/>
        </w:rPr>
        <w:t>T</w:t>
      </w:r>
      <w:r w:rsidRPr="002E25DE">
        <w:rPr>
          <w:rStyle w:val="SchwacheHervorhebung"/>
        </w:rPr>
        <w:t>he '+str(k)+'</w:t>
      </w:r>
      <w:proofErr w:type="spellStart"/>
      <w:r w:rsidRPr="002E25DE">
        <w:rPr>
          <w:rStyle w:val="SchwacheHervorhebung"/>
        </w:rPr>
        <w:t>th</w:t>
      </w:r>
      <w:proofErr w:type="spellEnd"/>
      <w:r w:rsidRPr="002E25DE">
        <w:rPr>
          <w:rStyle w:val="SchwacheHervorhebung"/>
        </w:rPr>
        <w:t xml:space="preserve"> </w:t>
      </w:r>
      <w:r w:rsidR="001F0389" w:rsidRPr="002E25DE">
        <w:rPr>
          <w:rStyle w:val="SchwacheHervorhebung"/>
        </w:rPr>
        <w:t>number</w:t>
      </w:r>
      <w:r w:rsidRPr="002E25DE">
        <w:rPr>
          <w:rStyle w:val="SchwacheHervorhebung"/>
        </w:rPr>
        <w:t xml:space="preserve"> has </w:t>
      </w:r>
      <w:r w:rsidR="002129BC">
        <w:rPr>
          <w:rStyle w:val="SchwacheHervorhebung"/>
        </w:rPr>
        <w:t>brought</w:t>
      </w:r>
      <w:r w:rsidRPr="002E25DE">
        <w:rPr>
          <w:rStyle w:val="SchwacheHervorhebung"/>
        </w:rPr>
        <w:t xml:space="preserve"> the sum above the thre</w:t>
      </w:r>
      <w:r w:rsidR="006559D1">
        <w:rPr>
          <w:rStyle w:val="SchwacheHervorhebung"/>
        </w:rPr>
        <w:t>shold</w:t>
      </w:r>
      <w:r w:rsidR="00CA1E75" w:rsidRPr="002E25DE">
        <w:rPr>
          <w:rStyle w:val="SchwacheHervorhebung"/>
        </w:rPr>
        <w:t>!</w:t>
      </w:r>
      <w:r w:rsidR="00F504B3" w:rsidRPr="002E25DE">
        <w:rPr>
          <w:rStyle w:val="SchwacheHervorhebung"/>
        </w:rPr>
        <w:t>'</w:t>
      </w:r>
      <w:r w:rsidRPr="002E25DE">
        <w:rPr>
          <w:rStyle w:val="SchwacheHervorhebung"/>
        </w:rPr>
        <w:t>)</w:t>
      </w:r>
    </w:p>
    <w:p w14:paraId="321343AD" w14:textId="16EA3C39" w:rsidR="002E25DE" w:rsidRDefault="002E25DE" w:rsidP="00925FFC"/>
    <w:p w14:paraId="055CC5BD" w14:textId="6E617F76" w:rsidR="002E25DE" w:rsidRDefault="002E25DE" w:rsidP="00925FFC">
      <w:r>
        <w:t xml:space="preserve">For the given numbers it should then print: </w:t>
      </w:r>
    </w:p>
    <w:p w14:paraId="2D63BD2A" w14:textId="77777777" w:rsidR="00B11BD9" w:rsidRDefault="00B11BD9" w:rsidP="00925FFC"/>
    <w:p w14:paraId="01AF720B" w14:textId="1AE2F2C8" w:rsidR="00925FFC" w:rsidRDefault="00D330F3" w:rsidP="00565AA9">
      <w:pPr>
        <w:rPr>
          <w:rStyle w:val="SchwacheHervorhebung"/>
        </w:rPr>
      </w:pPr>
      <w:r w:rsidRPr="00D330F3">
        <w:rPr>
          <w:rStyle w:val="SchwacheHervorhebung"/>
        </w:rPr>
        <w:t xml:space="preserve">The </w:t>
      </w:r>
      <w:r w:rsidR="00B11BD9">
        <w:rPr>
          <w:rStyle w:val="SchwacheHervorhebung"/>
        </w:rPr>
        <w:t>9</w:t>
      </w:r>
      <w:r w:rsidRPr="00D330F3">
        <w:rPr>
          <w:rStyle w:val="SchwacheHervorhebung"/>
        </w:rPr>
        <w:t xml:space="preserve">th number has </w:t>
      </w:r>
      <w:r w:rsidR="000621A9">
        <w:rPr>
          <w:rStyle w:val="SchwacheHervorhebung"/>
        </w:rPr>
        <w:t>brought</w:t>
      </w:r>
      <w:r w:rsidRPr="00D330F3">
        <w:rPr>
          <w:rStyle w:val="SchwacheHervorhebung"/>
        </w:rPr>
        <w:t xml:space="preserve"> the sum above the threshold!</w:t>
      </w:r>
    </w:p>
    <w:p w14:paraId="0FC020E4" w14:textId="6022A9F0" w:rsidR="00D330F3" w:rsidRDefault="00D330F3" w:rsidP="0037223A">
      <w:pPr>
        <w:rPr>
          <w:ins w:id="47" w:author="Hendrik Heiser" w:date="2021-01-01T17:55:00Z"/>
        </w:rPr>
      </w:pPr>
    </w:p>
    <w:p w14:paraId="4BE78230" w14:textId="29B0EDF0" w:rsidR="00FE664A" w:rsidRPr="00A71582" w:rsidRDefault="00FE664A" w:rsidP="00FE664A">
      <w:pPr>
        <w:jc w:val="both"/>
        <w:rPr>
          <w:ins w:id="48" w:author="Hendrik Heiser" w:date="2021-01-01T17:55:00Z"/>
          <w:i/>
          <w:iCs/>
          <w:color w:val="FF0000"/>
        </w:rPr>
      </w:pPr>
      <w:ins w:id="49" w:author="Hendrik Heiser" w:date="2021-01-01T17:55:00Z">
        <w:r w:rsidRPr="00A71582">
          <w:rPr>
            <w:i/>
            <w:iCs/>
            <w:color w:val="FF0000"/>
          </w:rPr>
          <w:t xml:space="preserve">Time required to solve: </w:t>
        </w:r>
        <w:r>
          <w:rPr>
            <w:i/>
            <w:iCs/>
            <w:color w:val="FF0000"/>
            <w:lang w:val="en-DE"/>
          </w:rPr>
          <w:t>3.5</w:t>
        </w:r>
        <w:r w:rsidRPr="00A71582">
          <w:rPr>
            <w:i/>
            <w:iCs/>
            <w:color w:val="FF0000"/>
          </w:rPr>
          <w:t xml:space="preserve"> min</w:t>
        </w:r>
      </w:ins>
    </w:p>
    <w:p w14:paraId="2CDE5679" w14:textId="77777777" w:rsidR="00FE664A" w:rsidRPr="0037223A" w:rsidRDefault="00FE664A" w:rsidP="0037223A"/>
    <w:p w14:paraId="5C101B05" w14:textId="77777777" w:rsidR="00E81D1F" w:rsidRPr="0037223A" w:rsidRDefault="00E81D1F" w:rsidP="0037223A"/>
    <w:p w14:paraId="4E7222AB" w14:textId="77777777" w:rsidR="00565AA9" w:rsidRPr="00DC4E13" w:rsidRDefault="00565AA9" w:rsidP="00565AA9">
      <w:pPr>
        <w:pStyle w:val="berschrift2"/>
      </w:pPr>
      <w:r w:rsidRPr="00DC4E13">
        <w:t>Question 4</w:t>
      </w:r>
    </w:p>
    <w:p w14:paraId="2C085729" w14:textId="388D2C8C" w:rsidR="000442D0" w:rsidRPr="00AE3E5A" w:rsidRDefault="000442D0" w:rsidP="00854510"/>
    <w:p w14:paraId="1D8B4C8D" w14:textId="11D60CB3" w:rsidR="00854510" w:rsidRDefault="00854510" w:rsidP="00854510">
      <w:r>
        <w:t>Here is a list of our solar system’s planets (name, diameter</w:t>
      </w:r>
      <w:r w:rsidR="00B326C2">
        <w:t xml:space="preserve"> [km]</w:t>
      </w:r>
      <w:r>
        <w:t>, distance from the sun</w:t>
      </w:r>
      <w:r w:rsidR="00B326C2">
        <w:t xml:space="preserve"> [km]</w:t>
      </w:r>
      <w:r>
        <w:t>) in alphabetical order:</w:t>
      </w:r>
    </w:p>
    <w:p w14:paraId="03CB13D9" w14:textId="77777777" w:rsidR="00854510" w:rsidRPr="00854510" w:rsidRDefault="00854510" w:rsidP="00854510"/>
    <w:p w14:paraId="4F6AD9E0" w14:textId="6B3003A2" w:rsidR="00C34776" w:rsidRPr="00C34776" w:rsidRDefault="00C34776" w:rsidP="00C34776">
      <w:pPr>
        <w:rPr>
          <w:rStyle w:val="SchwacheHervorhebung"/>
        </w:rPr>
      </w:pPr>
      <w:r w:rsidRPr="00C34776">
        <w:rPr>
          <w:rStyle w:val="SchwacheHervorhebung"/>
        </w:rPr>
        <w:t>planets = [['Earth', 12742, 149598262], ['Jupiter', 139822, 778340821],</w:t>
      </w:r>
      <w:r>
        <w:rPr>
          <w:rStyle w:val="SchwacheHervorhebung"/>
        </w:rPr>
        <w:t xml:space="preserve"> </w:t>
      </w:r>
      <w:r w:rsidRPr="00C34776">
        <w:rPr>
          <w:rStyle w:val="SchwacheHervorhebung"/>
        </w:rPr>
        <w:t>['Mars', 6779, 227943824], ['Mercury', 4878, 57909227],</w:t>
      </w:r>
    </w:p>
    <w:p w14:paraId="513552DF" w14:textId="23D2CC05" w:rsidR="00C34776" w:rsidRPr="00C34776" w:rsidRDefault="00C34776" w:rsidP="00C34776">
      <w:pPr>
        <w:rPr>
          <w:rStyle w:val="SchwacheHervorhebung"/>
        </w:rPr>
      </w:pPr>
      <w:r w:rsidRPr="00C34776">
        <w:rPr>
          <w:rStyle w:val="SchwacheHervorhebung"/>
        </w:rPr>
        <w:t xml:space="preserve">['Neptune', 49244, 4498396441], ['Saturn', 116464, 1426666422], </w:t>
      </w:r>
    </w:p>
    <w:p w14:paraId="2334C681" w14:textId="47F9230B" w:rsidR="00202B58" w:rsidRPr="00C34776" w:rsidRDefault="00C34776" w:rsidP="00C34776">
      <w:pPr>
        <w:rPr>
          <w:rStyle w:val="SchwacheHervorhebung"/>
        </w:rPr>
      </w:pPr>
      <w:r w:rsidRPr="00C34776">
        <w:rPr>
          <w:rStyle w:val="SchwacheHervorhebung"/>
        </w:rPr>
        <w:t>['Uranus', 50724, 2870658186], ['Venus', 12104, 108209475]]</w:t>
      </w:r>
    </w:p>
    <w:p w14:paraId="59465C98" w14:textId="05E57601" w:rsidR="00472B00" w:rsidRPr="00550D5E" w:rsidRDefault="00472B00" w:rsidP="00550D5E"/>
    <w:p w14:paraId="4EECB78A" w14:textId="364453C6" w:rsidR="00DF3759" w:rsidRDefault="00DF3759">
      <w:commentRangeStart w:id="50"/>
      <w:r>
        <w:t>Write a program that sorts the planets according to the</w:t>
      </w:r>
      <w:r w:rsidR="00D111C7">
        <w:t>ir</w:t>
      </w:r>
      <w:r>
        <w:t xml:space="preserve"> distance from the sun, and prints</w:t>
      </w:r>
      <w:r w:rsidR="00A06761">
        <w:t>,</w:t>
      </w:r>
      <w:r>
        <w:t xml:space="preserve"> </w:t>
      </w:r>
      <w:r w:rsidR="00CE6D4B">
        <w:t>based on the sorted list</w:t>
      </w:r>
      <w:r w:rsidR="00A06761">
        <w:t>,</w:t>
      </w:r>
      <w:r w:rsidR="00CE6D4B">
        <w:t xml:space="preserve"> the exact following lines</w:t>
      </w:r>
      <w:r>
        <w:t>:</w:t>
      </w:r>
      <w:commentRangeEnd w:id="50"/>
      <w:r w:rsidR="004C4DED">
        <w:rPr>
          <w:rStyle w:val="Kommentarzeichen"/>
        </w:rPr>
        <w:commentReference w:id="50"/>
      </w:r>
    </w:p>
    <w:p w14:paraId="39AB37E2" w14:textId="77777777" w:rsidR="00D111C7" w:rsidRDefault="00D111C7"/>
    <w:p w14:paraId="65A05399" w14:textId="7A43FFD6" w:rsidR="006D5ECF" w:rsidRPr="006D5ECF" w:rsidRDefault="006D5ECF" w:rsidP="006D5ECF">
      <w:pPr>
        <w:rPr>
          <w:rStyle w:val="SchwacheHervorhebung"/>
        </w:rPr>
      </w:pPr>
      <w:r w:rsidRPr="006D5ECF">
        <w:rPr>
          <w:rStyle w:val="SchwacheHervorhebung"/>
        </w:rPr>
        <w:t>Mercury</w:t>
      </w:r>
      <w:proofErr w:type="gramStart"/>
      <w:r w:rsidRPr="006D5ECF">
        <w:rPr>
          <w:rStyle w:val="SchwacheHervorhebung"/>
        </w:rPr>
        <w:t xml:space="preserve"> ..</w:t>
      </w:r>
      <w:proofErr w:type="gramEnd"/>
      <w:r w:rsidRPr="006D5ECF">
        <w:rPr>
          <w:rStyle w:val="SchwacheHervorhebung"/>
        </w:rPr>
        <w:t xml:space="preserve">   4878 km in diameter   57909227 km away from the sun</w:t>
      </w:r>
    </w:p>
    <w:p w14:paraId="52B41396" w14:textId="77777777" w:rsidR="006D5ECF" w:rsidRPr="006D5ECF" w:rsidRDefault="006D5ECF" w:rsidP="006D5ECF">
      <w:pPr>
        <w:rPr>
          <w:rStyle w:val="SchwacheHervorhebung"/>
        </w:rPr>
      </w:pPr>
      <w:r w:rsidRPr="006D5ECF">
        <w:rPr>
          <w:rStyle w:val="SchwacheHervorhebung"/>
        </w:rPr>
        <w:t>Venus ....  12104 ..............  108209475 ....................</w:t>
      </w:r>
    </w:p>
    <w:p w14:paraId="616036C2" w14:textId="77777777" w:rsidR="006D5ECF" w:rsidRPr="006D5ECF" w:rsidRDefault="006D5ECF" w:rsidP="006D5ECF">
      <w:pPr>
        <w:rPr>
          <w:rStyle w:val="SchwacheHervorhebung"/>
        </w:rPr>
      </w:pPr>
      <w:r w:rsidRPr="006D5ECF">
        <w:rPr>
          <w:rStyle w:val="SchwacheHervorhebung"/>
        </w:rPr>
        <w:t>Earth ....  12742 ..............  149598262 ....................</w:t>
      </w:r>
    </w:p>
    <w:p w14:paraId="4321A571" w14:textId="77777777" w:rsidR="006D5ECF" w:rsidRPr="006D5ECF" w:rsidRDefault="006D5ECF" w:rsidP="006D5ECF">
      <w:pPr>
        <w:rPr>
          <w:rStyle w:val="SchwacheHervorhebung"/>
        </w:rPr>
      </w:pPr>
      <w:r w:rsidRPr="006D5ECF">
        <w:rPr>
          <w:rStyle w:val="SchwacheHervorhebung"/>
        </w:rPr>
        <w:t xml:space="preserve">Mars </w:t>
      </w:r>
      <w:proofErr w:type="gramStart"/>
      <w:r w:rsidRPr="006D5ECF">
        <w:rPr>
          <w:rStyle w:val="SchwacheHervorhebung"/>
        </w:rPr>
        <w:t>.....</w:t>
      </w:r>
      <w:proofErr w:type="gramEnd"/>
      <w:r w:rsidRPr="006D5ECF">
        <w:rPr>
          <w:rStyle w:val="SchwacheHervorhebung"/>
        </w:rPr>
        <w:t xml:space="preserve">   6779 ..............  227943824 ....................</w:t>
      </w:r>
    </w:p>
    <w:p w14:paraId="7CD4A847" w14:textId="77777777" w:rsidR="006D5ECF" w:rsidRPr="006D5ECF" w:rsidRDefault="006D5ECF" w:rsidP="006D5ECF">
      <w:pPr>
        <w:rPr>
          <w:rStyle w:val="SchwacheHervorhebung"/>
        </w:rPr>
      </w:pPr>
      <w:r w:rsidRPr="006D5ECF">
        <w:rPr>
          <w:rStyle w:val="SchwacheHervorhebung"/>
        </w:rPr>
        <w:t>Jupiter</w:t>
      </w:r>
      <w:proofErr w:type="gramStart"/>
      <w:r w:rsidRPr="006D5ECF">
        <w:rPr>
          <w:rStyle w:val="SchwacheHervorhebung"/>
        </w:rPr>
        <w:t xml:space="preserve"> ..</w:t>
      </w:r>
      <w:proofErr w:type="gramEnd"/>
      <w:r w:rsidRPr="006D5ECF">
        <w:rPr>
          <w:rStyle w:val="SchwacheHervorhebung"/>
        </w:rPr>
        <w:t xml:space="preserve"> 139822 ..............  778340821 ....................</w:t>
      </w:r>
    </w:p>
    <w:p w14:paraId="0548AFE5" w14:textId="77777777" w:rsidR="006D5ECF" w:rsidRPr="006D5ECF" w:rsidRDefault="006D5ECF" w:rsidP="006D5ECF">
      <w:pPr>
        <w:rPr>
          <w:rStyle w:val="SchwacheHervorhebung"/>
        </w:rPr>
      </w:pPr>
      <w:r w:rsidRPr="006D5ECF">
        <w:rPr>
          <w:rStyle w:val="SchwacheHervorhebung"/>
        </w:rPr>
        <w:t>Saturn ... 116464 .............. 1426666422 ....................</w:t>
      </w:r>
    </w:p>
    <w:p w14:paraId="5090A0A8" w14:textId="77777777" w:rsidR="006D5ECF" w:rsidRPr="006D5ECF" w:rsidRDefault="006D5ECF" w:rsidP="006D5ECF">
      <w:pPr>
        <w:rPr>
          <w:rStyle w:val="SchwacheHervorhebung"/>
        </w:rPr>
      </w:pPr>
      <w:r w:rsidRPr="006D5ECF">
        <w:rPr>
          <w:rStyle w:val="SchwacheHervorhebung"/>
        </w:rPr>
        <w:t>Uranus ...  50724 .............. 2870658186 ....................</w:t>
      </w:r>
    </w:p>
    <w:p w14:paraId="7AAFEF34" w14:textId="77777777" w:rsidR="00C346C0" w:rsidRDefault="006D5ECF" w:rsidP="006D5ECF">
      <w:pPr>
        <w:rPr>
          <w:rStyle w:val="SchwacheHervorhebung"/>
        </w:rPr>
      </w:pPr>
      <w:r w:rsidRPr="006D5ECF">
        <w:rPr>
          <w:rStyle w:val="SchwacheHervorhebung"/>
        </w:rPr>
        <w:t>Neptune</w:t>
      </w:r>
      <w:proofErr w:type="gramStart"/>
      <w:r w:rsidRPr="006D5ECF">
        <w:rPr>
          <w:rStyle w:val="SchwacheHervorhebung"/>
        </w:rPr>
        <w:t xml:space="preserve"> ..</w:t>
      </w:r>
      <w:proofErr w:type="gramEnd"/>
      <w:r w:rsidRPr="006D5ECF">
        <w:rPr>
          <w:rStyle w:val="SchwacheHervorhebung"/>
        </w:rPr>
        <w:t xml:space="preserve">  49244 .............. 4498396441 .................... </w:t>
      </w:r>
    </w:p>
    <w:p w14:paraId="2DDC02B9" w14:textId="61A326A0" w:rsidR="00C346C0" w:rsidRDefault="00C346C0" w:rsidP="00C346C0"/>
    <w:p w14:paraId="393B9E85" w14:textId="61724A82" w:rsidR="00F76259" w:rsidRDefault="00FE68F2">
      <w:pPr>
        <w:rPr>
          <w:ins w:id="51" w:author="Hendrik Heiser" w:date="2021-01-01T18:19:00Z"/>
        </w:rPr>
      </w:pPr>
      <w:r w:rsidRPr="00FE68F2">
        <w:lastRenderedPageBreak/>
        <w:t>Your program should still work</w:t>
      </w:r>
      <w:r>
        <w:t xml:space="preserve"> if the list </w:t>
      </w:r>
      <w:r w:rsidRPr="009C0754">
        <w:rPr>
          <w:rFonts w:ascii="Courier New" w:hAnsi="Courier New" w:cs="Courier New"/>
          <w:rPrChange w:id="52" w:author="Hendrik Heiser" w:date="2021-01-01T18:36:00Z">
            <w:rPr>
              <w:i/>
              <w:iCs/>
            </w:rPr>
          </w:rPrChange>
        </w:rPr>
        <w:t>planets</w:t>
      </w:r>
      <w:r>
        <w:t xml:space="preserve"> contained information about </w:t>
      </w:r>
      <w:ins w:id="53" w:author="Hendrik Heiser" w:date="2021-01-01T18:36:00Z">
        <w:r w:rsidR="009C0754">
          <w:rPr>
            <w:lang w:val="en-DE"/>
          </w:rPr>
          <w:t xml:space="preserve">only </w:t>
        </w:r>
      </w:ins>
      <w:r>
        <w:t xml:space="preserve">a </w:t>
      </w:r>
      <w:r w:rsidR="00792756">
        <w:t>subset</w:t>
      </w:r>
      <w:r>
        <w:t xml:space="preserve"> of </w:t>
      </w:r>
      <w:r w:rsidR="00792756">
        <w:t>th</w:t>
      </w:r>
      <w:r w:rsidR="00586C2F">
        <w:t>e</w:t>
      </w:r>
      <w:r w:rsidR="00792756">
        <w:t xml:space="preserve"> </w:t>
      </w:r>
      <w:r>
        <w:t>planets</w:t>
      </w:r>
      <w:ins w:id="54" w:author="Hendrik Heiser" w:date="2021-01-01T18:36:00Z">
        <w:r w:rsidR="009C0754">
          <w:rPr>
            <w:lang w:val="en-DE"/>
          </w:rPr>
          <w:t xml:space="preserve"> (some entries in </w:t>
        </w:r>
        <w:r w:rsidR="009C0754">
          <w:rPr>
            <w:rFonts w:ascii="Courier New" w:hAnsi="Courier New" w:cs="Courier New"/>
            <w:lang w:val="en-DE"/>
          </w:rPr>
          <w:t>planets</w:t>
        </w:r>
      </w:ins>
      <w:ins w:id="55" w:author="Hendrik Heiser" w:date="2021-01-01T18:37:00Z">
        <w:r w:rsidR="009C0754">
          <w:rPr>
            <w:rFonts w:asciiTheme="majorHAnsi" w:hAnsiTheme="majorHAnsi" w:cstheme="majorHAnsi"/>
            <w:lang w:val="en-DE"/>
          </w:rPr>
          <w:t xml:space="preserve"> </w:t>
        </w:r>
        <w:r w:rsidR="009C0754" w:rsidRPr="009C0754">
          <w:rPr>
            <w:rFonts w:cstheme="minorHAnsi"/>
            <w:lang w:val="en-DE"/>
            <w:rPrChange w:id="56" w:author="Hendrik Heiser" w:date="2021-01-01T18:37:00Z">
              <w:rPr>
                <w:rFonts w:asciiTheme="majorHAnsi" w:hAnsiTheme="majorHAnsi" w:cstheme="majorHAnsi"/>
                <w:lang w:val="en-DE"/>
              </w:rPr>
            </w:rPrChange>
          </w:rPr>
          <w:t>removed)</w:t>
        </w:r>
      </w:ins>
      <w:r>
        <w:t xml:space="preserve">. </w:t>
      </w:r>
    </w:p>
    <w:p w14:paraId="411B7AAD" w14:textId="30C9A172" w:rsidR="00571F1F" w:rsidRDefault="00571F1F">
      <w:pPr>
        <w:rPr>
          <w:ins w:id="57" w:author="Hendrik Heiser" w:date="2021-01-01T18:19:00Z"/>
        </w:rPr>
      </w:pPr>
    </w:p>
    <w:p w14:paraId="424359D2" w14:textId="58A351C8" w:rsidR="00571F1F" w:rsidRPr="004C4DED" w:rsidRDefault="00571F1F">
      <w:pPr>
        <w:jc w:val="both"/>
        <w:rPr>
          <w:ins w:id="58" w:author="Hendrik Heiser" w:date="2021-01-01T18:19:00Z"/>
          <w:lang w:val="en-DE"/>
          <w:rPrChange w:id="59" w:author="Hendrik Heiser" w:date="2021-01-01T18:31:00Z">
            <w:rPr>
              <w:ins w:id="60" w:author="Hendrik Heiser" w:date="2021-01-01T18:19:00Z"/>
            </w:rPr>
          </w:rPrChange>
        </w:rPr>
        <w:pPrChange w:id="61" w:author="Hendrik Heiser" w:date="2021-01-01T18:30:00Z">
          <w:pPr/>
        </w:pPrChange>
      </w:pPr>
      <w:ins w:id="62" w:author="Hendrik Heiser" w:date="2021-01-01T18:19:00Z">
        <w:r w:rsidRPr="00A71582">
          <w:rPr>
            <w:i/>
            <w:iCs/>
            <w:color w:val="FF0000"/>
          </w:rPr>
          <w:t xml:space="preserve">Time required to solve: </w:t>
        </w:r>
      </w:ins>
      <w:ins w:id="63" w:author="Hendrik Heiser" w:date="2021-01-01T18:38:00Z">
        <w:r w:rsidR="009C0754">
          <w:rPr>
            <w:i/>
            <w:iCs/>
            <w:color w:val="FF0000"/>
            <w:lang w:val="en-DE"/>
          </w:rPr>
          <w:t xml:space="preserve">first </w:t>
        </w:r>
      </w:ins>
      <w:ins w:id="64" w:author="Hendrik Heiser" w:date="2021-01-01T18:19:00Z">
        <w:r>
          <w:rPr>
            <w:i/>
            <w:iCs/>
            <w:color w:val="FF0000"/>
            <w:lang w:val="en-DE"/>
          </w:rPr>
          <w:t>19</w:t>
        </w:r>
        <w:r w:rsidRPr="00A71582">
          <w:rPr>
            <w:i/>
            <w:iCs/>
            <w:color w:val="FF0000"/>
          </w:rPr>
          <w:t xml:space="preserve"> min</w:t>
        </w:r>
      </w:ins>
      <w:ins w:id="65" w:author="Hendrik Heiser" w:date="2021-01-01T18:31:00Z">
        <w:r w:rsidR="004C4DED">
          <w:rPr>
            <w:i/>
            <w:iCs/>
            <w:color w:val="FF0000"/>
            <w:lang w:val="en-DE"/>
          </w:rPr>
          <w:t xml:space="preserve"> (implementing bubble sort)</w:t>
        </w:r>
      </w:ins>
      <w:ins w:id="66" w:author="Hendrik Heiser" w:date="2021-01-01T18:38:00Z">
        <w:r w:rsidR="009C0754">
          <w:rPr>
            <w:i/>
            <w:iCs/>
            <w:color w:val="FF0000"/>
            <w:lang w:val="en-DE"/>
          </w:rPr>
          <w:t xml:space="preserve">, then 5 min (using </w:t>
        </w:r>
        <w:proofErr w:type="gramStart"/>
        <w:r w:rsidR="009C0754">
          <w:rPr>
            <w:i/>
            <w:iCs/>
            <w:color w:val="FF0000"/>
            <w:lang w:val="en-DE"/>
          </w:rPr>
          <w:t>sort(</w:t>
        </w:r>
        <w:proofErr w:type="gramEnd"/>
        <w:r w:rsidR="009C0754">
          <w:rPr>
            <w:i/>
            <w:iCs/>
            <w:color w:val="FF0000"/>
            <w:lang w:val="en-DE"/>
          </w:rPr>
          <w:t>) and finding distances in planets) on second try</w:t>
        </w:r>
      </w:ins>
    </w:p>
    <w:p w14:paraId="24C4E673" w14:textId="77777777" w:rsidR="00571F1F" w:rsidRDefault="00571F1F"/>
    <w:p w14:paraId="68CC7F89" w14:textId="07A0096A" w:rsidR="00565AA9" w:rsidRDefault="00565AA9" w:rsidP="00565AA9">
      <w:pPr>
        <w:pStyle w:val="berschrift2"/>
      </w:pPr>
      <w:r w:rsidRPr="00DC4E13">
        <w:t>Question 5</w:t>
      </w:r>
    </w:p>
    <w:p w14:paraId="05B7B579" w14:textId="1EE8ACFC" w:rsidR="00010CB9" w:rsidRPr="003E1B4A" w:rsidRDefault="00010CB9" w:rsidP="003E1B4A"/>
    <w:p w14:paraId="26B6CAD8" w14:textId="2249DEB8" w:rsidR="00A6618B" w:rsidRDefault="00A6618B" w:rsidP="007C340B">
      <w:pPr>
        <w:jc w:val="both"/>
      </w:pPr>
      <w:r>
        <w:t xml:space="preserve">The file </w:t>
      </w:r>
      <w:commentRangeStart w:id="67"/>
      <w:r w:rsidRPr="00FB468E">
        <w:rPr>
          <w:i/>
          <w:iCs/>
        </w:rPr>
        <w:t>‘fMRI_series.txt’</w:t>
      </w:r>
      <w:r>
        <w:t xml:space="preserve"> </w:t>
      </w:r>
      <w:commentRangeEnd w:id="67"/>
      <w:r w:rsidR="009C0754">
        <w:rPr>
          <w:rStyle w:val="Kommentarzeichen"/>
        </w:rPr>
        <w:commentReference w:id="67"/>
      </w:r>
      <w:r>
        <w:t>contains two numbers on each line, separated by spaces. The first number is the timepoint in seconds and the second number is the activity level in arbitrary units at th</w:t>
      </w:r>
      <w:r w:rsidR="00BD1C38">
        <w:t>at</w:t>
      </w:r>
      <w:r>
        <w:t xml:space="preserve"> given timepoint measured by </w:t>
      </w:r>
      <w:proofErr w:type="spellStart"/>
      <w:r>
        <w:t>fMR</w:t>
      </w:r>
      <w:proofErr w:type="spellEnd"/>
      <w:r>
        <w:t xml:space="preserve"> imaging of a </w:t>
      </w:r>
      <w:r w:rsidR="00D6798A">
        <w:t xml:space="preserve">mouse </w:t>
      </w:r>
      <w:r>
        <w:t xml:space="preserve">brain. </w:t>
      </w:r>
    </w:p>
    <w:p w14:paraId="4D9075BE" w14:textId="1F589054" w:rsidR="00A6618B" w:rsidRDefault="00A6618B" w:rsidP="007C340B">
      <w:pPr>
        <w:jc w:val="both"/>
      </w:pPr>
      <w:r>
        <w:t xml:space="preserve">Starting at timepoint 170s, an external stimulus was presented to the mouse every 60 seconds for 5 times, while continuously </w:t>
      </w:r>
      <w:del w:id="68" w:author="Hendrik Heiser" w:date="2021-01-01T19:08:00Z">
        <w:r w:rsidDel="00EA4D85">
          <w:delText xml:space="preserve">monitoring </w:delText>
        </w:r>
      </w:del>
      <w:ins w:id="69" w:author="Hendrik Heiser" w:date="2021-01-01T19:08:00Z">
        <w:r w:rsidR="00EA4D85">
          <w:rPr>
            <w:lang w:val="en-DE"/>
          </w:rPr>
          <w:t>recording</w:t>
        </w:r>
        <w:r w:rsidR="00EA4D85">
          <w:t xml:space="preserve"> </w:t>
        </w:r>
      </w:ins>
      <w:r>
        <w:t xml:space="preserve">the activity level every 5 seconds. </w:t>
      </w:r>
    </w:p>
    <w:p w14:paraId="3A01D97C" w14:textId="77777777" w:rsidR="00A6618B" w:rsidRDefault="00A6618B" w:rsidP="00A6618B"/>
    <w:p w14:paraId="74012D41" w14:textId="30714719" w:rsidR="00A6618B" w:rsidRDefault="00A6618B" w:rsidP="007C340B">
      <w:pPr>
        <w:jc w:val="both"/>
      </w:pPr>
      <w:r>
        <w:t xml:space="preserve">Write a program that extracts the data from the file and creates a </w:t>
      </w:r>
      <w:proofErr w:type="spellStart"/>
      <w:r>
        <w:t>numpy</w:t>
      </w:r>
      <w:proofErr w:type="spellEnd"/>
      <w:r>
        <w:t xml:space="preserve"> array </w:t>
      </w:r>
      <w:r w:rsidRPr="00EA4D85">
        <w:rPr>
          <w:rFonts w:ascii="Courier New" w:hAnsi="Courier New" w:cs="Courier New"/>
          <w:rPrChange w:id="70" w:author="Hendrik Heiser" w:date="2021-01-01T19:07:00Z">
            <w:rPr>
              <w:i/>
              <w:iCs/>
            </w:rPr>
          </w:rPrChange>
        </w:rPr>
        <w:t>data</w:t>
      </w:r>
      <w:r>
        <w:t xml:space="preserve"> with the activity levels as floats, starting with the activity level corresponding to timepoint 170s. The array should have 5 rows </w:t>
      </w:r>
      <w:ins w:id="71" w:author="Hendrik Heiser" w:date="2021-01-01T19:08:00Z">
        <w:r w:rsidR="00EA4D85">
          <w:rPr>
            <w:lang w:val="en-DE"/>
          </w:rPr>
          <w:t>(one row per</w:t>
        </w:r>
      </w:ins>
      <w:del w:id="72" w:author="Hendrik Heiser" w:date="2021-01-01T19:08:00Z">
        <w:r w:rsidDel="00EA4D85">
          <w:delText>for</w:delText>
        </w:r>
      </w:del>
      <w:r>
        <w:t xml:space="preserve"> </w:t>
      </w:r>
      <w:del w:id="73" w:author="Hendrik Heiser" w:date="2021-01-01T19:08:00Z">
        <w:r w:rsidDel="00EA4D85">
          <w:delText xml:space="preserve">every </w:delText>
        </w:r>
      </w:del>
      <w:r>
        <w:t>round of stimulation</w:t>
      </w:r>
      <w:ins w:id="74" w:author="Hendrik Heiser" w:date="2021-01-01T19:08:00Z">
        <w:r w:rsidR="00EA4D85">
          <w:rPr>
            <w:lang w:val="en-DE"/>
          </w:rPr>
          <w:t>)</w:t>
        </w:r>
      </w:ins>
      <w:r>
        <w:t xml:space="preserve">, and 12 columns </w:t>
      </w:r>
      <w:ins w:id="75" w:author="Hendrik Heiser" w:date="2021-01-01T19:08:00Z">
        <w:r w:rsidR="00EA4D85">
          <w:rPr>
            <w:lang w:val="en-DE"/>
          </w:rPr>
          <w:t>(</w:t>
        </w:r>
      </w:ins>
      <w:ins w:id="76" w:author="Hendrik Heiser" w:date="2021-01-01T19:09:00Z">
        <w:r w:rsidR="00EA4D85">
          <w:rPr>
            <w:lang w:val="en-DE"/>
          </w:rPr>
          <w:t xml:space="preserve">one column </w:t>
        </w:r>
      </w:ins>
      <w:del w:id="77" w:author="Hendrik Heiser" w:date="2021-01-01T19:10:00Z">
        <w:r w:rsidDel="00EA4D85">
          <w:delText>for each of the</w:delText>
        </w:r>
      </w:del>
      <w:ins w:id="78" w:author="Hendrik Heiser" w:date="2021-01-01T19:10:00Z">
        <w:r w:rsidR="00EA4D85">
          <w:rPr>
            <w:lang w:val="en-DE"/>
          </w:rPr>
          <w:t>per</w:t>
        </w:r>
      </w:ins>
      <w:r>
        <w:t xml:space="preserve"> timepoint</w:t>
      </w:r>
      <w:del w:id="79" w:author="Hendrik Heiser" w:date="2021-01-01T19:10:00Z">
        <w:r w:rsidDel="00EA4D85">
          <w:delText>s</w:delText>
        </w:r>
      </w:del>
      <w:r>
        <w:t xml:space="preserve"> in 60 seconds</w:t>
      </w:r>
      <w:ins w:id="80" w:author="Hendrik Heiser" w:date="2021-01-01T19:09:00Z">
        <w:r w:rsidR="00EA4D85">
          <w:rPr>
            <w:lang w:val="en-DE"/>
          </w:rPr>
          <w:t>)</w:t>
        </w:r>
      </w:ins>
      <w:r>
        <w:t xml:space="preserve">. Calculate </w:t>
      </w:r>
      <w:r w:rsidR="0016715D">
        <w:t xml:space="preserve">and print </w:t>
      </w:r>
      <w:r>
        <w:t>the mean of the 5 stimulation rounds for each timepoint during the 60 second period using the following code:</w:t>
      </w:r>
    </w:p>
    <w:p w14:paraId="6C321431" w14:textId="77777777" w:rsidR="00A6618B" w:rsidRDefault="00A6618B" w:rsidP="00A6618B"/>
    <w:p w14:paraId="0B007C74" w14:textId="77777777" w:rsidR="00EA4D85" w:rsidRDefault="00A6618B" w:rsidP="00A6618B">
      <w:pPr>
        <w:rPr>
          <w:ins w:id="81" w:author="Hendrik Heiser" w:date="2021-01-01T19:10:00Z"/>
          <w:rStyle w:val="SchwacheHervorhebung"/>
        </w:rPr>
      </w:pPr>
      <w:r>
        <w:rPr>
          <w:rStyle w:val="SchwacheHervorhebung"/>
        </w:rPr>
        <w:t>i</w:t>
      </w:r>
      <w:r w:rsidRPr="00A3788D">
        <w:rPr>
          <w:rStyle w:val="SchwacheHervorhebung"/>
        </w:rPr>
        <w:t xml:space="preserve">mport </w:t>
      </w:r>
      <w:proofErr w:type="spellStart"/>
      <w:r w:rsidRPr="00A3788D">
        <w:rPr>
          <w:rStyle w:val="SchwacheHervorhebung"/>
        </w:rPr>
        <w:t>numpy</w:t>
      </w:r>
      <w:proofErr w:type="spellEnd"/>
      <w:r w:rsidRPr="00A3788D">
        <w:rPr>
          <w:rStyle w:val="SchwacheHervorhebung"/>
        </w:rPr>
        <w:t xml:space="preserve"> as np</w:t>
      </w:r>
      <w:r>
        <w:rPr>
          <w:rStyle w:val="SchwacheHervorhebung"/>
        </w:rPr>
        <w:t xml:space="preserve"> </w:t>
      </w:r>
    </w:p>
    <w:p w14:paraId="583D861F" w14:textId="5A05329F" w:rsidR="00A6618B" w:rsidRPr="00A3788D" w:rsidRDefault="00A6618B" w:rsidP="00A6618B">
      <w:r>
        <w:rPr>
          <w:rStyle w:val="SchwacheHervorhebung"/>
        </w:rPr>
        <w:t>#</w:t>
      </w:r>
      <w:ins w:id="82" w:author="Hendrik Heiser" w:date="2021-01-01T19:10:00Z">
        <w:r w:rsidR="00EA4D85">
          <w:rPr>
            <w:rStyle w:val="SchwacheHervorhebung"/>
            <w:lang w:val="en-DE"/>
          </w:rPr>
          <w:t xml:space="preserve"> Create “data” </w:t>
        </w:r>
      </w:ins>
      <w:r>
        <w:rPr>
          <w:rStyle w:val="SchwacheHervorhebung"/>
        </w:rPr>
        <w:t xml:space="preserve">somewhere in your program, </w:t>
      </w:r>
      <w:del w:id="83" w:author="Hendrik Heiser" w:date="2021-01-01T19:10:00Z">
        <w:r w:rsidDel="00EA4D85">
          <w:rPr>
            <w:rStyle w:val="SchwacheHervorhebung"/>
          </w:rPr>
          <w:delText>before</w:delText>
        </w:r>
      </w:del>
      <w:ins w:id="84" w:author="Hendrik Heiser" w:date="2021-01-01T19:10:00Z">
        <w:r w:rsidR="00EA4D85">
          <w:rPr>
            <w:rStyle w:val="SchwacheHervorhebung"/>
            <w:lang w:val="en-DE"/>
          </w:rPr>
          <w:t>then</w:t>
        </w:r>
      </w:ins>
      <w:r>
        <w:rPr>
          <w:rStyle w:val="SchwacheHervorhebung"/>
        </w:rPr>
        <w:t>:</w:t>
      </w:r>
    </w:p>
    <w:p w14:paraId="4B4F49DF" w14:textId="77777777" w:rsidR="00A6618B" w:rsidRDefault="00A6618B" w:rsidP="00A6618B">
      <w:pPr>
        <w:rPr>
          <w:rStyle w:val="SchwacheHervorhebung"/>
        </w:rPr>
      </w:pPr>
      <w:proofErr w:type="gramStart"/>
      <w:r>
        <w:rPr>
          <w:rStyle w:val="SchwacheHervorhebung"/>
        </w:rPr>
        <w:t>p</w:t>
      </w:r>
      <w:r w:rsidRPr="00A3788D">
        <w:rPr>
          <w:rStyle w:val="SchwacheHervorhebung"/>
        </w:rPr>
        <w:t>rint(</w:t>
      </w:r>
      <w:proofErr w:type="spellStart"/>
      <w:proofErr w:type="gramEnd"/>
      <w:r w:rsidRPr="00A3788D">
        <w:rPr>
          <w:rStyle w:val="SchwacheHervorhebung"/>
        </w:rPr>
        <w:t>np.mean</w:t>
      </w:r>
      <w:proofErr w:type="spellEnd"/>
      <w:r w:rsidRPr="00A3788D">
        <w:rPr>
          <w:rStyle w:val="SchwacheHervorhebung"/>
        </w:rPr>
        <w:t>(data, 0))</w:t>
      </w:r>
    </w:p>
    <w:p w14:paraId="3BD1DE75" w14:textId="77777777" w:rsidR="00A6618B" w:rsidRPr="00B43E42" w:rsidRDefault="00A6618B" w:rsidP="00B43E42"/>
    <w:p w14:paraId="7D4FFE4D" w14:textId="77777777" w:rsidR="00A6618B" w:rsidRDefault="00A6618B" w:rsidP="00A6618B">
      <w:r>
        <w:t>It should then print the following array:</w:t>
      </w:r>
    </w:p>
    <w:p w14:paraId="00DBBAF9" w14:textId="77777777" w:rsidR="00A6618B" w:rsidRDefault="00A6618B" w:rsidP="00A6618B"/>
    <w:p w14:paraId="08A0A49F" w14:textId="77777777" w:rsidR="00A6618B" w:rsidRPr="00C037C2" w:rsidRDefault="00A6618B" w:rsidP="00A6618B">
      <w:pPr>
        <w:rPr>
          <w:rStyle w:val="SchwacheHervorhebung"/>
        </w:rPr>
      </w:pPr>
      <w:r w:rsidRPr="00C037C2">
        <w:rPr>
          <w:rStyle w:val="SchwacheHervorhebung"/>
        </w:rPr>
        <w:t>[13622.021218 13924.207528 13901.032028 13897.297232 13978.789918</w:t>
      </w:r>
    </w:p>
    <w:p w14:paraId="15D82A27" w14:textId="77777777" w:rsidR="00A6618B" w:rsidRPr="00C037C2" w:rsidRDefault="00A6618B" w:rsidP="00A6618B">
      <w:pPr>
        <w:rPr>
          <w:rStyle w:val="SchwacheHervorhebung"/>
        </w:rPr>
      </w:pPr>
      <w:r w:rsidRPr="00C037C2">
        <w:rPr>
          <w:rStyle w:val="SchwacheHervorhebung"/>
        </w:rPr>
        <w:t xml:space="preserve"> 13937.638388 13888.950176 </w:t>
      </w:r>
      <w:proofErr w:type="gramStart"/>
      <w:r w:rsidRPr="00C037C2">
        <w:rPr>
          <w:rStyle w:val="SchwacheHervorhebung"/>
        </w:rPr>
        <w:t>13874.45905  13711.046962</w:t>
      </w:r>
      <w:proofErr w:type="gramEnd"/>
      <w:r w:rsidRPr="00C037C2">
        <w:rPr>
          <w:rStyle w:val="SchwacheHervorhebung"/>
        </w:rPr>
        <w:t xml:space="preserve"> 13664.24686</w:t>
      </w:r>
    </w:p>
    <w:p w14:paraId="20D5D69A" w14:textId="77777777" w:rsidR="00A6618B" w:rsidRPr="00C037C2" w:rsidRDefault="00A6618B" w:rsidP="00A6618B">
      <w:pPr>
        <w:rPr>
          <w:rStyle w:val="SchwacheHervorhebung"/>
        </w:rPr>
      </w:pPr>
      <w:r w:rsidRPr="00C037C2">
        <w:rPr>
          <w:rStyle w:val="SchwacheHervorhebung"/>
        </w:rPr>
        <w:t xml:space="preserve"> </w:t>
      </w:r>
      <w:proofErr w:type="gramStart"/>
      <w:r w:rsidRPr="00C037C2">
        <w:rPr>
          <w:rStyle w:val="SchwacheHervorhebung"/>
        </w:rPr>
        <w:t>13557.45596  13617.378826</w:t>
      </w:r>
      <w:proofErr w:type="gramEnd"/>
      <w:r w:rsidRPr="00C037C2">
        <w:rPr>
          <w:rStyle w:val="SchwacheHervorhebung"/>
        </w:rPr>
        <w:t>]</w:t>
      </w:r>
    </w:p>
    <w:p w14:paraId="46968529" w14:textId="77777777" w:rsidR="00A6618B" w:rsidRDefault="00A6618B" w:rsidP="00A6618B"/>
    <w:p w14:paraId="177F425D" w14:textId="6738023C" w:rsidR="00A6618B" w:rsidRDefault="00A6618B" w:rsidP="007C340B">
      <w:pPr>
        <w:jc w:val="both"/>
      </w:pPr>
      <w:r w:rsidRPr="00472B00">
        <w:t xml:space="preserve">The code should be general enough that it would still work according to the same principle if </w:t>
      </w:r>
      <w:r w:rsidRPr="00FB468E">
        <w:rPr>
          <w:i/>
          <w:iCs/>
        </w:rPr>
        <w:t>fMRI_series.txt</w:t>
      </w:r>
      <w:r w:rsidRPr="00472B00">
        <w:t xml:space="preserve"> contained </w:t>
      </w:r>
      <w:ins w:id="85" w:author="Hendrik Heiser" w:date="2021-01-01T19:15:00Z">
        <w:r w:rsidR="00BE5D5A">
          <w:rPr>
            <w:lang w:val="en-DE"/>
          </w:rPr>
          <w:t xml:space="preserve">a </w:t>
        </w:r>
      </w:ins>
      <w:r w:rsidRPr="00472B00">
        <w:t>data</w:t>
      </w:r>
      <w:ins w:id="86" w:author="Hendrik Heiser" w:date="2021-01-01T19:15:00Z">
        <w:r w:rsidR="00BE5D5A">
          <w:rPr>
            <w:lang w:val="en-DE"/>
          </w:rPr>
          <w:t>set</w:t>
        </w:r>
      </w:ins>
      <w:r w:rsidRPr="00472B00">
        <w:t xml:space="preserve"> </w:t>
      </w:r>
      <w:del w:id="87" w:author="Hendrik Heiser" w:date="2021-01-01T19:15:00Z">
        <w:r w:rsidRPr="00472B00" w:rsidDel="00BE5D5A">
          <w:delText xml:space="preserve">about </w:delText>
        </w:r>
      </w:del>
      <w:ins w:id="88" w:author="Hendrik Heiser" w:date="2021-01-01T19:15:00Z">
        <w:r w:rsidR="00BE5D5A">
          <w:rPr>
            <w:lang w:val="en-DE"/>
          </w:rPr>
          <w:t>with</w:t>
        </w:r>
        <w:r w:rsidR="00BE5D5A" w:rsidRPr="00472B00">
          <w:t xml:space="preserve"> </w:t>
        </w:r>
      </w:ins>
      <w:r w:rsidRPr="00472B00">
        <w:t xml:space="preserve">a different number of </w:t>
      </w:r>
      <w:r>
        <w:t>stimulation rounds</w:t>
      </w:r>
      <w:r w:rsidRPr="00472B00">
        <w:t xml:space="preserve">. </w:t>
      </w:r>
      <w:r w:rsidR="00C618EB">
        <w:t xml:space="preserve">You may assume that </w:t>
      </w:r>
      <w:ins w:id="89" w:author="Hendrik Heiser" w:date="2021-01-01T19:11:00Z">
        <w:r w:rsidR="00EA4D85">
          <w:rPr>
            <w:lang w:val="en-DE"/>
          </w:rPr>
          <w:t xml:space="preserve">activity levels are always recorded every </w:t>
        </w:r>
      </w:ins>
      <w:ins w:id="90" w:author="Hendrik Heiser" w:date="2021-01-01T19:12:00Z">
        <w:r w:rsidR="00EA4D85">
          <w:rPr>
            <w:lang w:val="en-DE"/>
          </w:rPr>
          <w:t xml:space="preserve">5 seconds, stimulations are always 60s apart, </w:t>
        </w:r>
      </w:ins>
      <w:del w:id="91" w:author="Hendrik Heiser" w:date="2021-01-01T19:12:00Z">
        <w:r w:rsidR="00C618EB" w:rsidDel="00EA4D85">
          <w:delText xml:space="preserve">each stimulation was monitored for 60 seconds with a 5 s time interval, </w:delText>
        </w:r>
      </w:del>
      <w:r w:rsidR="00C618EB">
        <w:t xml:space="preserve">and that the first stimulation </w:t>
      </w:r>
      <w:del w:id="92" w:author="Hendrik Heiser" w:date="2021-01-01T19:12:00Z">
        <w:r w:rsidR="00C618EB" w:rsidDel="00EA4D85">
          <w:delText xml:space="preserve">is </w:delText>
        </w:r>
        <w:r w:rsidR="00D6798A" w:rsidDel="00EA4D85">
          <w:delText xml:space="preserve">invariably </w:delText>
        </w:r>
        <w:r w:rsidR="00C618EB" w:rsidDel="00EA4D85">
          <w:delText>started</w:delText>
        </w:r>
      </w:del>
      <w:ins w:id="93" w:author="Hendrik Heiser" w:date="2021-01-01T19:12:00Z">
        <w:r w:rsidR="00EA4D85">
          <w:rPr>
            <w:lang w:val="en-DE"/>
          </w:rPr>
          <w:t>always starts</w:t>
        </w:r>
      </w:ins>
      <w:r w:rsidR="00C618EB">
        <w:t xml:space="preserve"> at the timepoint 170s</w:t>
      </w:r>
      <w:r w:rsidR="00F70940">
        <w:t>.</w:t>
      </w:r>
    </w:p>
    <w:p w14:paraId="2FC0DAD7" w14:textId="77777777" w:rsidR="007D7907" w:rsidRPr="00DF2A0B" w:rsidRDefault="007D7907" w:rsidP="00DF2A0B"/>
    <w:p w14:paraId="06F5648F" w14:textId="7D7B4D79" w:rsidR="00EA4D85" w:rsidRPr="00A71582" w:rsidRDefault="00EA4D85" w:rsidP="00EA4D85">
      <w:pPr>
        <w:jc w:val="both"/>
        <w:rPr>
          <w:ins w:id="94" w:author="Hendrik Heiser" w:date="2021-01-01T19:06:00Z"/>
          <w:i/>
          <w:iCs/>
          <w:color w:val="FF0000"/>
        </w:rPr>
      </w:pPr>
      <w:commentRangeStart w:id="95"/>
      <w:ins w:id="96" w:author="Hendrik Heiser" w:date="2021-01-01T19:06:00Z">
        <w:r w:rsidRPr="00A71582">
          <w:rPr>
            <w:i/>
            <w:iCs/>
            <w:color w:val="FF0000"/>
          </w:rPr>
          <w:t xml:space="preserve">Time required to solve: </w:t>
        </w:r>
        <w:r>
          <w:rPr>
            <w:i/>
            <w:iCs/>
            <w:color w:val="FF0000"/>
            <w:lang w:val="en-DE"/>
          </w:rPr>
          <w:t>26</w:t>
        </w:r>
        <w:r w:rsidRPr="00A71582">
          <w:rPr>
            <w:i/>
            <w:iCs/>
            <w:color w:val="FF0000"/>
          </w:rPr>
          <w:t xml:space="preserve"> min</w:t>
        </w:r>
      </w:ins>
      <w:commentRangeEnd w:id="95"/>
      <w:ins w:id="97" w:author="Hendrik Heiser" w:date="2021-01-01T19:13:00Z">
        <w:r>
          <w:rPr>
            <w:rStyle w:val="Kommentarzeichen"/>
          </w:rPr>
          <w:commentReference w:id="95"/>
        </w:r>
      </w:ins>
    </w:p>
    <w:p w14:paraId="53FC3CAF" w14:textId="77777777" w:rsidR="002847AE" w:rsidRDefault="002847AE">
      <w:pPr>
        <w:rPr>
          <w:rFonts w:asciiTheme="majorHAnsi" w:eastAsiaTheme="majorEastAsia" w:hAnsiTheme="majorHAnsi" w:cstheme="majorBidi"/>
          <w:b/>
          <w:color w:val="000000" w:themeColor="text1"/>
          <w:sz w:val="26"/>
          <w:szCs w:val="26"/>
        </w:rPr>
      </w:pPr>
      <w:del w:id="98" w:author="Hendrik Heiser" w:date="2021-01-01T19:06:00Z">
        <w:r w:rsidDel="00EA4D85">
          <w:br w:type="page"/>
        </w:r>
      </w:del>
    </w:p>
    <w:p w14:paraId="6FB212AF" w14:textId="1AEB67DD" w:rsidR="00565AA9" w:rsidRDefault="00565AA9" w:rsidP="002F75A0">
      <w:pPr>
        <w:pStyle w:val="berschrift2"/>
      </w:pPr>
      <w:r w:rsidRPr="00DC4E13">
        <w:lastRenderedPageBreak/>
        <w:t>Question 6</w:t>
      </w:r>
    </w:p>
    <w:p w14:paraId="5D73459B" w14:textId="77777777" w:rsidR="007612A0" w:rsidRPr="00971DF6" w:rsidRDefault="007612A0" w:rsidP="00971DF6">
      <w:pPr>
        <w:rPr>
          <w:lang w:val="de-CH"/>
        </w:rPr>
      </w:pPr>
    </w:p>
    <w:p w14:paraId="2D1ACCAF" w14:textId="734272F8" w:rsidR="004A23EC" w:rsidRPr="0057435C" w:rsidRDefault="00FF3E98" w:rsidP="00FF3E98">
      <w:pPr>
        <w:rPr>
          <w:rStyle w:val="SchwacheHervorhebung"/>
          <w:lang w:val="de-CH"/>
        </w:rPr>
      </w:pPr>
      <w:proofErr w:type="spellStart"/>
      <w:r w:rsidRPr="0057435C">
        <w:rPr>
          <w:rStyle w:val="SchwacheHervorhebung"/>
          <w:lang w:val="de-CH"/>
        </w:rPr>
        <w:t>aminoacids</w:t>
      </w:r>
      <w:proofErr w:type="spellEnd"/>
      <w:proofErr w:type="gramStart"/>
      <w:r w:rsidRPr="0057435C">
        <w:rPr>
          <w:rStyle w:val="SchwacheHervorhebung"/>
          <w:lang w:val="de-CH"/>
        </w:rPr>
        <w:t>=[</w:t>
      </w:r>
      <w:proofErr w:type="gramEnd"/>
      <w:r w:rsidRPr="0057435C">
        <w:rPr>
          <w:rStyle w:val="SchwacheHervorhebung"/>
          <w:lang w:val="de-CH"/>
        </w:rPr>
        <w:t>'</w:t>
      </w:r>
      <w:proofErr w:type="spellStart"/>
      <w:r w:rsidRPr="0057435C">
        <w:rPr>
          <w:rStyle w:val="SchwacheHervorhebung"/>
          <w:lang w:val="de-CH"/>
        </w:rPr>
        <w:t>alanine</w:t>
      </w:r>
      <w:proofErr w:type="spellEnd"/>
      <w:r w:rsidRPr="0057435C">
        <w:rPr>
          <w:rStyle w:val="SchwacheHervorhebung"/>
          <w:lang w:val="de-CH"/>
        </w:rPr>
        <w:t>','</w:t>
      </w:r>
      <w:proofErr w:type="spellStart"/>
      <w:r w:rsidRPr="0057435C">
        <w:rPr>
          <w:rStyle w:val="SchwacheHervorhebung"/>
          <w:lang w:val="de-CH"/>
        </w:rPr>
        <w:t>cysteine</w:t>
      </w:r>
      <w:proofErr w:type="spellEnd"/>
      <w:r w:rsidRPr="0057435C">
        <w:rPr>
          <w:rStyle w:val="SchwacheHervorhebung"/>
          <w:lang w:val="de-CH"/>
        </w:rPr>
        <w:t>','</w:t>
      </w:r>
      <w:proofErr w:type="spellStart"/>
      <w:r w:rsidRPr="0057435C">
        <w:rPr>
          <w:rStyle w:val="SchwacheHervorhebung"/>
          <w:lang w:val="de-CH"/>
        </w:rPr>
        <w:t>aspartic</w:t>
      </w:r>
      <w:proofErr w:type="spellEnd"/>
      <w:r w:rsidRPr="0057435C">
        <w:rPr>
          <w:rStyle w:val="SchwacheHervorhebung"/>
          <w:lang w:val="de-CH"/>
        </w:rPr>
        <w:t xml:space="preserve"> </w:t>
      </w:r>
      <w:proofErr w:type="spellStart"/>
      <w:r w:rsidRPr="0057435C">
        <w:rPr>
          <w:rStyle w:val="SchwacheHervorhebung"/>
          <w:lang w:val="de-CH"/>
        </w:rPr>
        <w:t>acid</w:t>
      </w:r>
      <w:proofErr w:type="spellEnd"/>
      <w:r w:rsidRPr="0057435C">
        <w:rPr>
          <w:rStyle w:val="SchwacheHervorhebung"/>
          <w:lang w:val="de-CH"/>
        </w:rPr>
        <w:t>','</w:t>
      </w:r>
      <w:proofErr w:type="spellStart"/>
      <w:r w:rsidRPr="0057435C">
        <w:rPr>
          <w:rStyle w:val="SchwacheHervorhebung"/>
          <w:lang w:val="de-CH"/>
        </w:rPr>
        <w:t>glutamic</w:t>
      </w:r>
      <w:proofErr w:type="spellEnd"/>
      <w:r w:rsidRPr="0057435C">
        <w:rPr>
          <w:rStyle w:val="SchwacheHervorhebung"/>
          <w:lang w:val="de-CH"/>
        </w:rPr>
        <w:t xml:space="preserve"> </w:t>
      </w:r>
      <w:proofErr w:type="spellStart"/>
      <w:r w:rsidRPr="0057435C">
        <w:rPr>
          <w:rStyle w:val="SchwacheHervorhebung"/>
          <w:lang w:val="de-CH"/>
        </w:rPr>
        <w:t>acid</w:t>
      </w:r>
      <w:proofErr w:type="spellEnd"/>
      <w:r w:rsidRPr="0057435C">
        <w:rPr>
          <w:rStyle w:val="SchwacheHervorhebung"/>
          <w:lang w:val="de-CH"/>
        </w:rPr>
        <w:t>',</w:t>
      </w:r>
      <w:r w:rsidR="00B1569C" w:rsidRPr="0057435C">
        <w:rPr>
          <w:rStyle w:val="SchwacheHervorhebung"/>
          <w:lang w:val="de-CH"/>
        </w:rPr>
        <w:t xml:space="preserve"> </w:t>
      </w:r>
      <w:r w:rsidRPr="0057435C">
        <w:rPr>
          <w:rStyle w:val="SchwacheHervorhebung"/>
          <w:lang w:val="de-CH"/>
        </w:rPr>
        <w:t>'</w:t>
      </w:r>
      <w:proofErr w:type="spellStart"/>
      <w:r w:rsidRPr="0057435C">
        <w:rPr>
          <w:rStyle w:val="SchwacheHervorhebung"/>
          <w:lang w:val="de-CH"/>
        </w:rPr>
        <w:t>phenylalanine</w:t>
      </w:r>
      <w:proofErr w:type="spellEnd"/>
      <w:r w:rsidRPr="0057435C">
        <w:rPr>
          <w:rStyle w:val="SchwacheHervorhebung"/>
          <w:lang w:val="de-CH"/>
        </w:rPr>
        <w:t>','</w:t>
      </w:r>
      <w:proofErr w:type="spellStart"/>
      <w:r w:rsidRPr="0057435C">
        <w:rPr>
          <w:rStyle w:val="SchwacheHervorhebung"/>
          <w:lang w:val="de-CH"/>
        </w:rPr>
        <w:t>glycine</w:t>
      </w:r>
      <w:proofErr w:type="spellEnd"/>
      <w:r w:rsidRPr="0057435C">
        <w:rPr>
          <w:rStyle w:val="SchwacheHervorhebung"/>
          <w:lang w:val="de-CH"/>
        </w:rPr>
        <w:t>','</w:t>
      </w:r>
      <w:proofErr w:type="spellStart"/>
      <w:r w:rsidRPr="0057435C">
        <w:rPr>
          <w:rStyle w:val="SchwacheHervorhebung"/>
          <w:lang w:val="de-CH"/>
        </w:rPr>
        <w:t>histidine</w:t>
      </w:r>
      <w:proofErr w:type="spellEnd"/>
      <w:r w:rsidRPr="0057435C">
        <w:rPr>
          <w:rStyle w:val="SchwacheHervorhebung"/>
          <w:lang w:val="de-CH"/>
        </w:rPr>
        <w:t>','</w:t>
      </w:r>
      <w:proofErr w:type="spellStart"/>
      <w:r w:rsidRPr="0057435C">
        <w:rPr>
          <w:rStyle w:val="SchwacheHervorhebung"/>
          <w:lang w:val="de-CH"/>
        </w:rPr>
        <w:t>isoleucine</w:t>
      </w:r>
      <w:proofErr w:type="spellEnd"/>
      <w:r w:rsidRPr="0057435C">
        <w:rPr>
          <w:rStyle w:val="SchwacheHervorhebung"/>
          <w:lang w:val="de-CH"/>
        </w:rPr>
        <w:t>','</w:t>
      </w:r>
      <w:proofErr w:type="spellStart"/>
      <w:r w:rsidRPr="0057435C">
        <w:rPr>
          <w:rStyle w:val="SchwacheHervorhebung"/>
          <w:lang w:val="de-CH"/>
        </w:rPr>
        <w:t>lysine</w:t>
      </w:r>
      <w:proofErr w:type="spellEnd"/>
      <w:r w:rsidRPr="0057435C">
        <w:rPr>
          <w:rStyle w:val="SchwacheHervorhebung"/>
          <w:lang w:val="de-CH"/>
        </w:rPr>
        <w:t>',</w:t>
      </w:r>
      <w:r w:rsidR="00B1569C" w:rsidRPr="0057435C">
        <w:rPr>
          <w:rStyle w:val="SchwacheHervorhebung"/>
          <w:lang w:val="de-CH"/>
        </w:rPr>
        <w:t xml:space="preserve"> </w:t>
      </w:r>
      <w:r w:rsidRPr="0057435C">
        <w:rPr>
          <w:rStyle w:val="SchwacheHervorhebung"/>
          <w:lang w:val="de-CH"/>
        </w:rPr>
        <w:t>'</w:t>
      </w:r>
      <w:proofErr w:type="spellStart"/>
      <w:r w:rsidRPr="0057435C">
        <w:rPr>
          <w:rStyle w:val="SchwacheHervorhebung"/>
          <w:lang w:val="de-CH"/>
        </w:rPr>
        <w:t>leucine</w:t>
      </w:r>
      <w:proofErr w:type="spellEnd"/>
      <w:r w:rsidRPr="0057435C">
        <w:rPr>
          <w:rStyle w:val="SchwacheHervorhebung"/>
          <w:lang w:val="de-CH"/>
        </w:rPr>
        <w:t>','</w:t>
      </w:r>
      <w:proofErr w:type="spellStart"/>
      <w:r w:rsidRPr="0057435C">
        <w:rPr>
          <w:rStyle w:val="SchwacheHervorhebung"/>
          <w:lang w:val="de-CH"/>
        </w:rPr>
        <w:t>methionine</w:t>
      </w:r>
      <w:proofErr w:type="spellEnd"/>
      <w:r w:rsidRPr="0057435C">
        <w:rPr>
          <w:rStyle w:val="SchwacheHervorhebung"/>
          <w:lang w:val="de-CH"/>
        </w:rPr>
        <w:t>','</w:t>
      </w:r>
      <w:proofErr w:type="spellStart"/>
      <w:r w:rsidRPr="0057435C">
        <w:rPr>
          <w:rStyle w:val="SchwacheHervorhebung"/>
          <w:lang w:val="de-CH"/>
        </w:rPr>
        <w:t>asparagine</w:t>
      </w:r>
      <w:proofErr w:type="spellEnd"/>
      <w:r w:rsidRPr="0057435C">
        <w:rPr>
          <w:rStyle w:val="SchwacheHervorhebung"/>
          <w:lang w:val="de-CH"/>
        </w:rPr>
        <w:t>','</w:t>
      </w:r>
      <w:proofErr w:type="spellStart"/>
      <w:r w:rsidRPr="0057435C">
        <w:rPr>
          <w:rStyle w:val="SchwacheHervorhebung"/>
          <w:lang w:val="de-CH"/>
        </w:rPr>
        <w:t>proline</w:t>
      </w:r>
      <w:proofErr w:type="spellEnd"/>
      <w:r w:rsidRPr="0057435C">
        <w:rPr>
          <w:rStyle w:val="SchwacheHervorhebung"/>
          <w:lang w:val="de-CH"/>
        </w:rPr>
        <w:t>','</w:t>
      </w:r>
      <w:proofErr w:type="spellStart"/>
      <w:r w:rsidRPr="0057435C">
        <w:rPr>
          <w:rStyle w:val="SchwacheHervorhebung"/>
          <w:lang w:val="de-CH"/>
        </w:rPr>
        <w:t>glutamine</w:t>
      </w:r>
      <w:proofErr w:type="spellEnd"/>
      <w:r w:rsidRPr="0057435C">
        <w:rPr>
          <w:rStyle w:val="SchwacheHervorhebung"/>
          <w:lang w:val="de-CH"/>
        </w:rPr>
        <w:t>',</w:t>
      </w:r>
      <w:r w:rsidR="00B1569C" w:rsidRPr="0057435C">
        <w:rPr>
          <w:rStyle w:val="SchwacheHervorhebung"/>
          <w:lang w:val="de-CH"/>
        </w:rPr>
        <w:t xml:space="preserve"> </w:t>
      </w:r>
      <w:r w:rsidRPr="0057435C">
        <w:rPr>
          <w:rStyle w:val="SchwacheHervorhebung"/>
          <w:lang w:val="de-CH"/>
        </w:rPr>
        <w:t xml:space="preserve">'arginine','serine','threonine','valine','tryptophan','tyrosine'] </w:t>
      </w:r>
    </w:p>
    <w:p w14:paraId="1A786926" w14:textId="77777777" w:rsidR="00395B1F" w:rsidRPr="00B43E42" w:rsidRDefault="00395B1F" w:rsidP="00B43E42"/>
    <w:p w14:paraId="593188DA" w14:textId="6881715D" w:rsidR="007602BA" w:rsidRDefault="007612A0" w:rsidP="007C340B">
      <w:pPr>
        <w:jc w:val="both"/>
      </w:pPr>
      <w:r>
        <w:t xml:space="preserve">The list </w:t>
      </w:r>
      <w:proofErr w:type="spellStart"/>
      <w:r w:rsidRPr="005D5F69">
        <w:rPr>
          <w:rFonts w:ascii="Courier New" w:hAnsi="Courier New" w:cs="Courier New"/>
          <w:rPrChange w:id="99" w:author="Hendrik Heiser" w:date="2021-01-01T20:13:00Z">
            <w:rPr>
              <w:i/>
              <w:iCs/>
            </w:rPr>
          </w:rPrChange>
        </w:rPr>
        <w:t>aminoacids</w:t>
      </w:r>
      <w:proofErr w:type="spellEnd"/>
      <w:r>
        <w:t xml:space="preserve"> contains the 20 standard amino acids. </w:t>
      </w:r>
      <w:r w:rsidR="00205AB6">
        <w:t>In addition to their full name, t</w:t>
      </w:r>
      <w:r w:rsidR="004A23EC">
        <w:t xml:space="preserve">here is a standard one letter code, that </w:t>
      </w:r>
      <w:r w:rsidR="007602BA">
        <w:t xml:space="preserve">uniquely identifies the amino acids. </w:t>
      </w:r>
    </w:p>
    <w:p w14:paraId="21673C54" w14:textId="6376035D" w:rsidR="007612A0" w:rsidRDefault="007612A0" w:rsidP="00FF3E98">
      <w:r>
        <w:t xml:space="preserve">Write a program to </w:t>
      </w:r>
      <w:r w:rsidR="008D048B">
        <w:t>create</w:t>
      </w:r>
      <w:r w:rsidR="007602BA">
        <w:t xml:space="preserve"> your own one letter code</w:t>
      </w:r>
      <w:r>
        <w:t xml:space="preserve">. </w:t>
      </w:r>
      <w:r w:rsidR="007602BA">
        <w:t xml:space="preserve">Use the following rules for this: </w:t>
      </w:r>
    </w:p>
    <w:p w14:paraId="416BE5DF" w14:textId="5B4F9A97" w:rsidR="008D048B" w:rsidRDefault="008D048B" w:rsidP="008D048B">
      <w:pPr>
        <w:pStyle w:val="Listenabsatz"/>
        <w:numPr>
          <w:ilvl w:val="0"/>
          <w:numId w:val="2"/>
        </w:numPr>
      </w:pPr>
      <w:r>
        <w:t>If the first letter of the name is unique, use it as a one letter code</w:t>
      </w:r>
      <w:r w:rsidR="0048548A">
        <w:t xml:space="preserve"> (</w:t>
      </w:r>
      <w:proofErr w:type="spellStart"/>
      <w:r w:rsidR="0048548A">
        <w:t>eg</w:t>
      </w:r>
      <w:proofErr w:type="spellEnd"/>
      <w:ins w:id="100" w:author="Hendrik Heiser" w:date="2021-01-01T20:14:00Z">
        <w:r w:rsidR="005D5F69">
          <w:rPr>
            <w:lang w:val="en-DE"/>
          </w:rPr>
          <w:t>.</w:t>
        </w:r>
      </w:ins>
      <w:r w:rsidR="0048548A">
        <w:t xml:space="preserve"> P for Proline)</w:t>
      </w:r>
    </w:p>
    <w:p w14:paraId="0A9F6E08" w14:textId="391E132D" w:rsidR="005D5F69" w:rsidRDefault="008D048B" w:rsidP="007C340B">
      <w:pPr>
        <w:pStyle w:val="Listenabsatz"/>
        <w:numPr>
          <w:ilvl w:val="0"/>
          <w:numId w:val="2"/>
        </w:numPr>
        <w:jc w:val="both"/>
        <w:rPr>
          <w:ins w:id="101" w:author="Hendrik Heiser" w:date="2021-01-01T20:14:00Z"/>
        </w:rPr>
      </w:pPr>
      <w:commentRangeStart w:id="102"/>
      <w:r>
        <w:t>For the other amino</w:t>
      </w:r>
      <w:r w:rsidR="00F05495">
        <w:t xml:space="preserve"> </w:t>
      </w:r>
      <w:r>
        <w:t>acids</w:t>
      </w:r>
      <w:ins w:id="103" w:author="Hendrik Heiser" w:date="2021-01-01T20:14:00Z">
        <w:r w:rsidR="005D5F69">
          <w:rPr>
            <w:lang w:val="en-DE"/>
          </w:rPr>
          <w:t xml:space="preserve"> that share the first letter</w:t>
        </w:r>
      </w:ins>
      <w:r>
        <w:t xml:space="preserve">: </w:t>
      </w:r>
      <w:commentRangeEnd w:id="102"/>
      <w:r w:rsidR="005D5F69">
        <w:rPr>
          <w:rStyle w:val="Kommentarzeichen"/>
        </w:rPr>
        <w:commentReference w:id="102"/>
      </w:r>
    </w:p>
    <w:p w14:paraId="3649DBD6" w14:textId="186F8DCB" w:rsidR="008D048B" w:rsidRDefault="00C3521C">
      <w:pPr>
        <w:pStyle w:val="Listenabsatz"/>
        <w:numPr>
          <w:ilvl w:val="1"/>
          <w:numId w:val="2"/>
        </w:numPr>
        <w:jc w:val="both"/>
        <w:pPrChange w:id="104" w:author="Hendrik Heiser" w:date="2021-01-01T20:14:00Z">
          <w:pPr>
            <w:pStyle w:val="Listenabsatz"/>
            <w:numPr>
              <w:numId w:val="2"/>
            </w:numPr>
            <w:ind w:hanging="360"/>
            <w:jc w:val="both"/>
          </w:pPr>
        </w:pPrChange>
      </w:pPr>
      <w:r>
        <w:t>A</w:t>
      </w:r>
      <w:r w:rsidR="008D048B">
        <w:t>ssign the first letter as code to the amino</w:t>
      </w:r>
      <w:r w:rsidR="00DD2E61">
        <w:t xml:space="preserve"> </w:t>
      </w:r>
      <w:r w:rsidR="008D048B">
        <w:t>acid with the shortest name in the group of amino acids with the same first letter (</w:t>
      </w:r>
      <w:proofErr w:type="spellStart"/>
      <w:r w:rsidR="0048548A">
        <w:t>eg</w:t>
      </w:r>
      <w:proofErr w:type="spellEnd"/>
      <w:ins w:id="105" w:author="Hendrik Heiser" w:date="2021-01-01T20:14:00Z">
        <w:r w:rsidR="005D5F69">
          <w:rPr>
            <w:lang w:val="en-DE"/>
          </w:rPr>
          <w:t>.</w:t>
        </w:r>
      </w:ins>
      <w:r w:rsidR="0048548A">
        <w:t xml:space="preserve"> </w:t>
      </w:r>
      <w:r w:rsidR="0048548A" w:rsidRPr="005D5F69">
        <w:rPr>
          <w:rFonts w:ascii="Courier New" w:hAnsi="Courier New" w:cs="Courier New"/>
          <w:rPrChange w:id="106" w:author="Hendrik Heiser" w:date="2021-01-01T20:13:00Z">
            <w:rPr/>
          </w:rPrChange>
        </w:rPr>
        <w:t>['</w:t>
      </w:r>
      <w:r w:rsidR="00EF751C" w:rsidRPr="005D5F69">
        <w:rPr>
          <w:rFonts w:ascii="Courier New" w:hAnsi="Courier New" w:cs="Courier New"/>
          <w:rPrChange w:id="107" w:author="Hendrik Heiser" w:date="2021-01-01T20:13:00Z">
            <w:rPr/>
          </w:rPrChange>
        </w:rPr>
        <w:t xml:space="preserve">Glycine’, </w:t>
      </w:r>
      <w:r w:rsidR="0048548A" w:rsidRPr="005D5F69">
        <w:rPr>
          <w:rFonts w:ascii="Courier New" w:hAnsi="Courier New" w:cs="Courier New"/>
          <w:rPrChange w:id="108" w:author="Hendrik Heiser" w:date="2021-01-01T20:13:00Z">
            <w:rPr/>
          </w:rPrChange>
        </w:rPr>
        <w:t>Glutamic acid', 'Glutamine']</w:t>
      </w:r>
      <w:r w:rsidR="0048548A">
        <w:t>: G for Gl</w:t>
      </w:r>
      <w:r w:rsidR="00EF751C">
        <w:t>ycine</w:t>
      </w:r>
      <w:r w:rsidR="0048548A">
        <w:t>)</w:t>
      </w:r>
      <w:r w:rsidR="009E1408">
        <w:t xml:space="preserve">. You may assume that there is </w:t>
      </w:r>
      <w:r w:rsidR="009120E6">
        <w:t>exactly</w:t>
      </w:r>
      <w:r w:rsidR="009E1408">
        <w:t xml:space="preserve"> one shortest name per group. </w:t>
      </w:r>
    </w:p>
    <w:p w14:paraId="3BB171C6" w14:textId="3219BA25" w:rsidR="00D6798A" w:rsidRPr="00847F39" w:rsidRDefault="00DD2E61">
      <w:pPr>
        <w:pStyle w:val="Listenabsatz"/>
        <w:numPr>
          <w:ilvl w:val="1"/>
          <w:numId w:val="2"/>
        </w:numPr>
        <w:jc w:val="both"/>
        <w:pPrChange w:id="109" w:author="Hendrik Heiser" w:date="2021-01-01T20:14:00Z">
          <w:pPr>
            <w:pStyle w:val="Listenabsatz"/>
            <w:numPr>
              <w:numId w:val="2"/>
            </w:numPr>
            <w:ind w:hanging="360"/>
            <w:jc w:val="both"/>
          </w:pPr>
        </w:pPrChange>
      </w:pPr>
      <w:r>
        <w:t>For the rest:</w:t>
      </w:r>
      <w:r w:rsidR="00AC539A">
        <w:t xml:space="preserve"> </w:t>
      </w:r>
      <w:r w:rsidR="00C3521C">
        <w:t xml:space="preserve">Approach the </w:t>
      </w:r>
      <w:ins w:id="110" w:author="Hendrik Heiser" w:date="2021-01-01T20:14:00Z">
        <w:r w:rsidR="005D5F69">
          <w:rPr>
            <w:lang w:val="en-DE"/>
          </w:rPr>
          <w:t xml:space="preserve">other </w:t>
        </w:r>
      </w:ins>
      <w:r w:rsidR="00C3521C">
        <w:t xml:space="preserve">amino acids </w:t>
      </w:r>
      <w:ins w:id="111" w:author="Hendrik Heiser" w:date="2021-01-01T20:14:00Z">
        <w:r w:rsidR="005D5F69">
          <w:rPr>
            <w:lang w:val="en-DE"/>
          </w:rPr>
          <w:t xml:space="preserve">with </w:t>
        </w:r>
      </w:ins>
      <w:ins w:id="112" w:author="Hendrik Heiser" w:date="2021-01-01T20:15:00Z">
        <w:r w:rsidR="005D5F69">
          <w:rPr>
            <w:lang w:val="en-DE"/>
          </w:rPr>
          <w:t>the same</w:t>
        </w:r>
      </w:ins>
      <w:ins w:id="113" w:author="Hendrik Heiser" w:date="2021-01-01T20:14:00Z">
        <w:r w:rsidR="005D5F69">
          <w:rPr>
            <w:lang w:val="en-DE"/>
          </w:rPr>
          <w:t xml:space="preserve"> </w:t>
        </w:r>
      </w:ins>
      <w:ins w:id="114" w:author="Hendrik Heiser" w:date="2021-01-01T20:15:00Z">
        <w:r w:rsidR="005D5F69">
          <w:rPr>
            <w:lang w:val="en-DE"/>
          </w:rPr>
          <w:t>first</w:t>
        </w:r>
      </w:ins>
      <w:ins w:id="115" w:author="Hendrik Heiser" w:date="2021-01-01T20:14:00Z">
        <w:r w:rsidR="005D5F69">
          <w:rPr>
            <w:lang w:val="en-DE"/>
          </w:rPr>
          <w:t xml:space="preserve"> letter </w:t>
        </w:r>
      </w:ins>
      <w:r w:rsidR="00C3521C">
        <w:t xml:space="preserve">in alphabetical order and </w:t>
      </w:r>
      <w:proofErr w:type="spellStart"/>
      <w:r w:rsidR="00C3521C">
        <w:t>cho</w:t>
      </w:r>
      <w:proofErr w:type="spellEnd"/>
      <w:ins w:id="116" w:author="Hendrik Heiser" w:date="2021-01-01T20:15:00Z">
        <w:r w:rsidR="005D5F69">
          <w:rPr>
            <w:lang w:val="en-DE"/>
          </w:rPr>
          <w:t>o</w:t>
        </w:r>
      </w:ins>
      <w:r w:rsidR="00C3521C">
        <w:t xml:space="preserve">se the next free letter in the alphabet as </w:t>
      </w:r>
      <w:del w:id="117" w:author="Hendrik Heiser" w:date="2021-01-01T20:13:00Z">
        <w:r w:rsidR="00C3521C" w:rsidDel="005D5F69">
          <w:delText xml:space="preserve">a </w:delText>
        </w:r>
      </w:del>
      <w:ins w:id="118" w:author="Hendrik Heiser" w:date="2021-01-01T20:13:00Z">
        <w:r w:rsidR="005D5F69">
          <w:rPr>
            <w:lang w:val="en-DE"/>
          </w:rPr>
          <w:t>the</w:t>
        </w:r>
        <w:r w:rsidR="005D5F69">
          <w:t xml:space="preserve"> </w:t>
        </w:r>
      </w:ins>
      <w:r w:rsidR="00C3521C">
        <w:t>one letter code</w:t>
      </w:r>
      <w:r w:rsidR="00D6798A">
        <w:t>.</w:t>
      </w:r>
      <w:r w:rsidR="00AC539A">
        <w:t xml:space="preserve"> </w:t>
      </w:r>
    </w:p>
    <w:p w14:paraId="30C646B0" w14:textId="36CDD9D5" w:rsidR="00870772" w:rsidRPr="00870772" w:rsidRDefault="005D5F69" w:rsidP="00870772">
      <w:ins w:id="119" w:author="Hendrik Heiser" w:date="2021-01-01T20:18:00Z">
        <w:r>
          <w:rPr>
            <w:lang w:val="en-DE"/>
          </w:rPr>
          <w:t xml:space="preserve">The program should </w:t>
        </w:r>
      </w:ins>
      <w:del w:id="120" w:author="Hendrik Heiser" w:date="2021-01-01T20:18:00Z">
        <w:r w:rsidR="00870772" w:rsidDel="005D5F69">
          <w:delText>P</w:delText>
        </w:r>
      </w:del>
      <w:ins w:id="121" w:author="Hendrik Heiser" w:date="2021-01-01T20:18:00Z">
        <w:r>
          <w:rPr>
            <w:lang w:val="en-DE"/>
          </w:rPr>
          <w:t>p</w:t>
        </w:r>
      </w:ins>
      <w:proofErr w:type="spellStart"/>
      <w:r w:rsidR="00870772">
        <w:t>rint</w:t>
      </w:r>
      <w:proofErr w:type="spellEnd"/>
      <w:r w:rsidR="00870772">
        <w:t xml:space="preserve"> your one letter code in the following manner</w:t>
      </w:r>
      <w:r w:rsidR="00DD3F0C">
        <w:t xml:space="preserve"> (note the capital letter in the full names)</w:t>
      </w:r>
      <w:r w:rsidR="00870772">
        <w:t>:</w:t>
      </w:r>
    </w:p>
    <w:p w14:paraId="67ECD13C" w14:textId="0323E8FB" w:rsidR="00205AB6" w:rsidRDefault="00205AB6" w:rsidP="00FF3E98"/>
    <w:p w14:paraId="7066B6D1" w14:textId="722C843B" w:rsidR="00CB490B" w:rsidRPr="00847F39" w:rsidRDefault="00CB490B" w:rsidP="00CB490B">
      <w:pPr>
        <w:jc w:val="both"/>
        <w:rPr>
          <w:rStyle w:val="SchwacheHervorhebung"/>
        </w:rPr>
      </w:pPr>
      <w:proofErr w:type="gramStart"/>
      <w:r w:rsidRPr="00847F39">
        <w:rPr>
          <w:rStyle w:val="SchwacheHervorhebung"/>
        </w:rPr>
        <w:t>A</w:t>
      </w:r>
      <w:proofErr w:type="gramEnd"/>
      <w:r w:rsidRPr="00847F39">
        <w:rPr>
          <w:rStyle w:val="SchwacheHervorhebung"/>
        </w:rPr>
        <w:t xml:space="preserve"> Alanine</w:t>
      </w:r>
    </w:p>
    <w:p w14:paraId="2F8050CF" w14:textId="77777777" w:rsidR="00CB490B" w:rsidRPr="00847F39" w:rsidRDefault="00CB490B" w:rsidP="00CB490B">
      <w:pPr>
        <w:jc w:val="both"/>
        <w:rPr>
          <w:rStyle w:val="SchwacheHervorhebung"/>
        </w:rPr>
      </w:pPr>
      <w:r w:rsidRPr="00847F39">
        <w:rPr>
          <w:rStyle w:val="SchwacheHervorhebung"/>
        </w:rPr>
        <w:t>B Arginine</w:t>
      </w:r>
    </w:p>
    <w:p w14:paraId="68A8E9CB" w14:textId="77777777" w:rsidR="00CB490B" w:rsidRPr="00847F39" w:rsidRDefault="00CB490B" w:rsidP="00CB490B">
      <w:pPr>
        <w:jc w:val="both"/>
        <w:rPr>
          <w:rStyle w:val="SchwacheHervorhebung"/>
        </w:rPr>
      </w:pPr>
      <w:r w:rsidRPr="00847F39">
        <w:rPr>
          <w:rStyle w:val="SchwacheHervorhebung"/>
        </w:rPr>
        <w:t>C Cysteine</w:t>
      </w:r>
    </w:p>
    <w:p w14:paraId="331DED5C" w14:textId="77777777" w:rsidR="00CB490B" w:rsidRPr="00847F39" w:rsidRDefault="00CB490B" w:rsidP="00CB490B">
      <w:pPr>
        <w:jc w:val="both"/>
        <w:rPr>
          <w:rStyle w:val="SchwacheHervorhebung"/>
        </w:rPr>
      </w:pPr>
      <w:r w:rsidRPr="00847F39">
        <w:rPr>
          <w:rStyle w:val="SchwacheHervorhebung"/>
        </w:rPr>
        <w:t>D Asparagine</w:t>
      </w:r>
    </w:p>
    <w:p w14:paraId="1E27A962" w14:textId="77777777" w:rsidR="00CB490B" w:rsidRPr="00847F39" w:rsidRDefault="00CB490B" w:rsidP="00CB490B">
      <w:pPr>
        <w:jc w:val="both"/>
        <w:rPr>
          <w:rStyle w:val="SchwacheHervorhebung"/>
        </w:rPr>
      </w:pPr>
      <w:r w:rsidRPr="00847F39">
        <w:rPr>
          <w:rStyle w:val="SchwacheHervorhebung"/>
        </w:rPr>
        <w:t>E Aspartic acid</w:t>
      </w:r>
    </w:p>
    <w:p w14:paraId="7299C899" w14:textId="77777777" w:rsidR="00CB490B" w:rsidRPr="00847F39" w:rsidRDefault="00CB490B" w:rsidP="00CB490B">
      <w:pPr>
        <w:jc w:val="both"/>
        <w:rPr>
          <w:rStyle w:val="SchwacheHervorhebung"/>
        </w:rPr>
      </w:pPr>
      <w:r w:rsidRPr="00847F39">
        <w:rPr>
          <w:rStyle w:val="SchwacheHervorhebung"/>
        </w:rPr>
        <w:t>F Glutamic acid</w:t>
      </w:r>
    </w:p>
    <w:p w14:paraId="10B19809" w14:textId="77777777" w:rsidR="00CB490B" w:rsidRPr="00847F39" w:rsidRDefault="00CB490B" w:rsidP="00CB490B">
      <w:pPr>
        <w:jc w:val="both"/>
        <w:rPr>
          <w:rStyle w:val="SchwacheHervorhebung"/>
        </w:rPr>
      </w:pPr>
      <w:r w:rsidRPr="00847F39">
        <w:rPr>
          <w:rStyle w:val="SchwacheHervorhebung"/>
        </w:rPr>
        <w:t>G Glycine</w:t>
      </w:r>
    </w:p>
    <w:p w14:paraId="08224DE4" w14:textId="77777777" w:rsidR="00CB490B" w:rsidRPr="00847F39" w:rsidRDefault="00CB490B" w:rsidP="00CB490B">
      <w:pPr>
        <w:jc w:val="both"/>
        <w:rPr>
          <w:rStyle w:val="SchwacheHervorhebung"/>
        </w:rPr>
      </w:pPr>
      <w:r w:rsidRPr="00847F39">
        <w:rPr>
          <w:rStyle w:val="SchwacheHervorhebung"/>
        </w:rPr>
        <w:t>H Histidine</w:t>
      </w:r>
    </w:p>
    <w:p w14:paraId="2712D548" w14:textId="77777777" w:rsidR="00CB490B" w:rsidRPr="00847F39" w:rsidRDefault="00CB490B" w:rsidP="00CB490B">
      <w:pPr>
        <w:jc w:val="both"/>
        <w:rPr>
          <w:rStyle w:val="SchwacheHervorhebung"/>
        </w:rPr>
      </w:pPr>
      <w:r w:rsidRPr="00847F39">
        <w:rPr>
          <w:rStyle w:val="SchwacheHervorhebung"/>
        </w:rPr>
        <w:t>I Isoleucine</w:t>
      </w:r>
    </w:p>
    <w:p w14:paraId="188D0081" w14:textId="77777777" w:rsidR="00CB490B" w:rsidRPr="00847F39" w:rsidRDefault="00CB490B" w:rsidP="00CB490B">
      <w:pPr>
        <w:jc w:val="both"/>
        <w:rPr>
          <w:rStyle w:val="SchwacheHervorhebung"/>
        </w:rPr>
      </w:pPr>
      <w:r w:rsidRPr="00847F39">
        <w:rPr>
          <w:rStyle w:val="SchwacheHervorhebung"/>
        </w:rPr>
        <w:t>J Glutamine</w:t>
      </w:r>
    </w:p>
    <w:p w14:paraId="74590411" w14:textId="77777777" w:rsidR="00CB490B" w:rsidRPr="00847F39" w:rsidRDefault="00CB490B" w:rsidP="00CB490B">
      <w:pPr>
        <w:jc w:val="both"/>
        <w:rPr>
          <w:rStyle w:val="SchwacheHervorhebung"/>
        </w:rPr>
      </w:pPr>
      <w:r w:rsidRPr="00847F39">
        <w:rPr>
          <w:rStyle w:val="SchwacheHervorhebung"/>
        </w:rPr>
        <w:t>K Leucine</w:t>
      </w:r>
    </w:p>
    <w:p w14:paraId="15FDEAA7" w14:textId="77777777" w:rsidR="00CB490B" w:rsidRPr="00847F39" w:rsidRDefault="00CB490B" w:rsidP="00CB490B">
      <w:pPr>
        <w:jc w:val="both"/>
        <w:rPr>
          <w:rStyle w:val="SchwacheHervorhebung"/>
        </w:rPr>
      </w:pPr>
      <w:r w:rsidRPr="00847F39">
        <w:rPr>
          <w:rStyle w:val="SchwacheHervorhebung"/>
        </w:rPr>
        <w:t>L Lysine</w:t>
      </w:r>
    </w:p>
    <w:p w14:paraId="491FC07D" w14:textId="77777777" w:rsidR="00CB490B" w:rsidRPr="00847F39" w:rsidRDefault="00CB490B" w:rsidP="00CB490B">
      <w:pPr>
        <w:jc w:val="both"/>
        <w:rPr>
          <w:rStyle w:val="SchwacheHervorhebung"/>
        </w:rPr>
      </w:pPr>
      <w:r w:rsidRPr="00847F39">
        <w:rPr>
          <w:rStyle w:val="SchwacheHervorhebung"/>
        </w:rPr>
        <w:t>M Methionine</w:t>
      </w:r>
    </w:p>
    <w:p w14:paraId="6228619C" w14:textId="77777777" w:rsidR="00CB490B" w:rsidRPr="00847F39" w:rsidRDefault="00CB490B" w:rsidP="00CB490B">
      <w:pPr>
        <w:jc w:val="both"/>
        <w:rPr>
          <w:rStyle w:val="SchwacheHervorhebung"/>
        </w:rPr>
      </w:pPr>
      <w:r w:rsidRPr="00847F39">
        <w:rPr>
          <w:rStyle w:val="SchwacheHervorhebung"/>
        </w:rPr>
        <w:t>N Phenylalanine</w:t>
      </w:r>
    </w:p>
    <w:p w14:paraId="42359495" w14:textId="77777777" w:rsidR="00CB490B" w:rsidRPr="00847F39" w:rsidRDefault="00CB490B" w:rsidP="00CB490B">
      <w:pPr>
        <w:jc w:val="both"/>
        <w:rPr>
          <w:rStyle w:val="SchwacheHervorhebung"/>
        </w:rPr>
      </w:pPr>
      <w:r w:rsidRPr="00847F39">
        <w:rPr>
          <w:rStyle w:val="SchwacheHervorhebung"/>
        </w:rPr>
        <w:t>O Threonine</w:t>
      </w:r>
    </w:p>
    <w:p w14:paraId="1C91FC16" w14:textId="77777777" w:rsidR="00CB490B" w:rsidRPr="00847F39" w:rsidRDefault="00CB490B" w:rsidP="00CB490B">
      <w:pPr>
        <w:jc w:val="both"/>
        <w:rPr>
          <w:rStyle w:val="SchwacheHervorhebung"/>
        </w:rPr>
      </w:pPr>
      <w:r w:rsidRPr="00847F39">
        <w:rPr>
          <w:rStyle w:val="SchwacheHervorhebung"/>
        </w:rPr>
        <w:t>P Proline</w:t>
      </w:r>
    </w:p>
    <w:p w14:paraId="2780974F" w14:textId="77777777" w:rsidR="00CB490B" w:rsidRPr="00847F39" w:rsidRDefault="00CB490B" w:rsidP="00CB490B">
      <w:pPr>
        <w:jc w:val="both"/>
        <w:rPr>
          <w:rStyle w:val="SchwacheHervorhebung"/>
        </w:rPr>
      </w:pPr>
      <w:r w:rsidRPr="00847F39">
        <w:rPr>
          <w:rStyle w:val="SchwacheHervorhebung"/>
        </w:rPr>
        <w:t>Q Tryptophan</w:t>
      </w:r>
    </w:p>
    <w:p w14:paraId="0B3977D6" w14:textId="77777777" w:rsidR="00CB490B" w:rsidRPr="00847F39" w:rsidRDefault="00CB490B" w:rsidP="00CB490B">
      <w:pPr>
        <w:jc w:val="both"/>
        <w:rPr>
          <w:rStyle w:val="SchwacheHervorhebung"/>
        </w:rPr>
      </w:pPr>
      <w:r w:rsidRPr="00847F39">
        <w:rPr>
          <w:rStyle w:val="SchwacheHervorhebung"/>
        </w:rPr>
        <w:t>R ---</w:t>
      </w:r>
    </w:p>
    <w:p w14:paraId="36B700D1" w14:textId="77777777" w:rsidR="00CB490B" w:rsidRPr="00847F39" w:rsidRDefault="00CB490B" w:rsidP="00CB490B">
      <w:pPr>
        <w:jc w:val="both"/>
        <w:rPr>
          <w:rStyle w:val="SchwacheHervorhebung"/>
        </w:rPr>
      </w:pPr>
      <w:r w:rsidRPr="00847F39">
        <w:rPr>
          <w:rStyle w:val="SchwacheHervorhebung"/>
        </w:rPr>
        <w:t>S Serine</w:t>
      </w:r>
    </w:p>
    <w:p w14:paraId="25A734FC" w14:textId="77777777" w:rsidR="00CB490B" w:rsidRPr="00847F39" w:rsidRDefault="00CB490B" w:rsidP="00CB490B">
      <w:pPr>
        <w:jc w:val="both"/>
        <w:rPr>
          <w:rStyle w:val="SchwacheHervorhebung"/>
        </w:rPr>
      </w:pPr>
      <w:r w:rsidRPr="00847F39">
        <w:rPr>
          <w:rStyle w:val="SchwacheHervorhebung"/>
        </w:rPr>
        <w:t>T Tyrosine</w:t>
      </w:r>
    </w:p>
    <w:p w14:paraId="1AA85FF8" w14:textId="77777777" w:rsidR="00CB490B" w:rsidRPr="00847F39" w:rsidRDefault="00CB490B" w:rsidP="00CB490B">
      <w:pPr>
        <w:jc w:val="both"/>
        <w:rPr>
          <w:rStyle w:val="SchwacheHervorhebung"/>
        </w:rPr>
      </w:pPr>
      <w:r w:rsidRPr="00847F39">
        <w:rPr>
          <w:rStyle w:val="SchwacheHervorhebung"/>
        </w:rPr>
        <w:t>U ---</w:t>
      </w:r>
    </w:p>
    <w:p w14:paraId="48767E51" w14:textId="77777777" w:rsidR="00CB490B" w:rsidRPr="00847F39" w:rsidRDefault="00CB490B" w:rsidP="00CB490B">
      <w:pPr>
        <w:jc w:val="both"/>
        <w:rPr>
          <w:rStyle w:val="SchwacheHervorhebung"/>
        </w:rPr>
      </w:pPr>
      <w:r w:rsidRPr="00847F39">
        <w:rPr>
          <w:rStyle w:val="SchwacheHervorhebung"/>
        </w:rPr>
        <w:t>V Valine</w:t>
      </w:r>
    </w:p>
    <w:p w14:paraId="04D8BF5F" w14:textId="77777777" w:rsidR="00CB490B" w:rsidRPr="00847F39" w:rsidRDefault="00CB490B" w:rsidP="00CB490B">
      <w:pPr>
        <w:jc w:val="both"/>
        <w:rPr>
          <w:rStyle w:val="SchwacheHervorhebung"/>
        </w:rPr>
      </w:pPr>
      <w:r w:rsidRPr="00847F39">
        <w:rPr>
          <w:rStyle w:val="SchwacheHervorhebung"/>
        </w:rPr>
        <w:t>W ---</w:t>
      </w:r>
    </w:p>
    <w:p w14:paraId="0A32601B" w14:textId="77777777" w:rsidR="00CB490B" w:rsidRPr="00847F39" w:rsidRDefault="00CB490B" w:rsidP="00CB490B">
      <w:pPr>
        <w:jc w:val="both"/>
        <w:rPr>
          <w:rStyle w:val="SchwacheHervorhebung"/>
        </w:rPr>
      </w:pPr>
      <w:r w:rsidRPr="00847F39">
        <w:rPr>
          <w:rStyle w:val="SchwacheHervorhebung"/>
        </w:rPr>
        <w:t>X ---</w:t>
      </w:r>
    </w:p>
    <w:p w14:paraId="499D8EF3" w14:textId="77777777" w:rsidR="00CB490B" w:rsidRPr="00847F39" w:rsidRDefault="00CB490B" w:rsidP="00CB490B">
      <w:pPr>
        <w:jc w:val="both"/>
        <w:rPr>
          <w:rStyle w:val="SchwacheHervorhebung"/>
        </w:rPr>
      </w:pPr>
      <w:r w:rsidRPr="00847F39">
        <w:rPr>
          <w:rStyle w:val="SchwacheHervorhebung"/>
        </w:rPr>
        <w:t>Y ---</w:t>
      </w:r>
    </w:p>
    <w:p w14:paraId="5C2BFB22" w14:textId="6E969881" w:rsidR="00625F9B" w:rsidRPr="00847F39" w:rsidRDefault="00CB490B" w:rsidP="00CB490B">
      <w:pPr>
        <w:jc w:val="both"/>
        <w:rPr>
          <w:rStyle w:val="SchwacheHervorhebung"/>
        </w:rPr>
      </w:pPr>
      <w:r w:rsidRPr="00847F39">
        <w:rPr>
          <w:rStyle w:val="SchwacheHervorhebung"/>
        </w:rPr>
        <w:t>Z ---</w:t>
      </w:r>
    </w:p>
    <w:p w14:paraId="22658B58" w14:textId="77777777" w:rsidR="003931CE" w:rsidRPr="002A7A57" w:rsidRDefault="003931CE" w:rsidP="002A7A57"/>
    <w:p w14:paraId="57122140" w14:textId="17B6D592" w:rsidR="000E148C" w:rsidRDefault="00B8489C" w:rsidP="00CB490B">
      <w:pPr>
        <w:jc w:val="both"/>
      </w:pPr>
      <w:r>
        <w:lastRenderedPageBreak/>
        <w:t xml:space="preserve">Your program should still work if </w:t>
      </w:r>
      <w:r w:rsidR="00D6798A">
        <w:t>amino</w:t>
      </w:r>
      <w:r w:rsidR="00646D01">
        <w:t xml:space="preserve"> </w:t>
      </w:r>
      <w:r w:rsidR="00D6798A">
        <w:t>acids were name</w:t>
      </w:r>
      <w:r w:rsidR="00C3521C">
        <w:t>d</w:t>
      </w:r>
      <w:r w:rsidR="00D6798A">
        <w:t xml:space="preserve"> differently or if there was a different number of amino</w:t>
      </w:r>
      <w:r w:rsidR="00C3521C">
        <w:t xml:space="preserve"> </w:t>
      </w:r>
      <w:r w:rsidR="00D6798A">
        <w:t xml:space="preserve">acids. You may assume that </w:t>
      </w:r>
      <w:r w:rsidR="00E20D43">
        <w:t>there are not more than 26 amino acids</w:t>
      </w:r>
      <w:r>
        <w:t>.</w:t>
      </w:r>
    </w:p>
    <w:p w14:paraId="7D2F7755" w14:textId="2006F6E8" w:rsidR="00870772" w:rsidRDefault="000E148C" w:rsidP="00565AA9">
      <w:pPr>
        <w:rPr>
          <w:ins w:id="122" w:author="Hendrik Heiser" w:date="2021-01-01T20:16:00Z"/>
          <w:rFonts w:ascii="Calibri" w:hAnsi="Calibri" w:cs="Calibri"/>
        </w:rPr>
      </w:pPr>
      <w:r>
        <w:rPr>
          <w:rFonts w:ascii="Calibri" w:hAnsi="Calibri" w:cs="Calibri"/>
        </w:rPr>
        <w:t>Please note, that the points you get for this question are largely based on your printed output</w:t>
      </w:r>
      <w:r w:rsidRPr="006F2F90">
        <w:t xml:space="preserve"> </w:t>
      </w:r>
      <w:r>
        <w:t>and you will be given 0 points if the program prints nothing</w:t>
      </w:r>
      <w:r>
        <w:rPr>
          <w:rFonts w:ascii="Calibri" w:hAnsi="Calibri" w:cs="Calibri"/>
        </w:rPr>
        <w:t xml:space="preserve">. In case not all the printed values are correct, you may still get part of the points. </w:t>
      </w:r>
    </w:p>
    <w:p w14:paraId="463AF77A" w14:textId="5F34CAF3" w:rsidR="005D5F69" w:rsidRDefault="005D5F69" w:rsidP="00565AA9">
      <w:pPr>
        <w:rPr>
          <w:ins w:id="123" w:author="Hendrik Heiser" w:date="2021-01-01T20:16:00Z"/>
          <w:rFonts w:ascii="Calibri" w:hAnsi="Calibri" w:cs="Calibri"/>
        </w:rPr>
      </w:pPr>
    </w:p>
    <w:p w14:paraId="5F24D474" w14:textId="07EEE9D1" w:rsidR="005D5F69" w:rsidRPr="00A71582" w:rsidRDefault="005D5F69" w:rsidP="005D5F69">
      <w:pPr>
        <w:jc w:val="both"/>
        <w:rPr>
          <w:ins w:id="124" w:author="Hendrik Heiser" w:date="2021-01-01T20:16:00Z"/>
          <w:i/>
          <w:iCs/>
          <w:color w:val="FF0000"/>
        </w:rPr>
      </w:pPr>
      <w:commentRangeStart w:id="125"/>
      <w:ins w:id="126" w:author="Hendrik Heiser" w:date="2021-01-01T20:16:00Z">
        <w:r w:rsidRPr="00A71582">
          <w:rPr>
            <w:i/>
            <w:iCs/>
            <w:color w:val="FF0000"/>
          </w:rPr>
          <w:t xml:space="preserve">Time required to solve: </w:t>
        </w:r>
        <w:r>
          <w:rPr>
            <w:i/>
            <w:iCs/>
            <w:color w:val="FF0000"/>
            <w:lang w:val="en-DE"/>
          </w:rPr>
          <w:t>32.5</w:t>
        </w:r>
        <w:r w:rsidRPr="00A71582">
          <w:rPr>
            <w:i/>
            <w:iCs/>
            <w:color w:val="FF0000"/>
          </w:rPr>
          <w:t xml:space="preserve"> min</w:t>
        </w:r>
      </w:ins>
      <w:commentRangeEnd w:id="125"/>
      <w:ins w:id="127" w:author="Hendrik Heiser" w:date="2021-01-01T20:18:00Z">
        <w:r>
          <w:rPr>
            <w:rStyle w:val="Kommentarzeichen"/>
          </w:rPr>
          <w:commentReference w:id="125"/>
        </w:r>
      </w:ins>
    </w:p>
    <w:p w14:paraId="075ABEFF" w14:textId="3F5DF3A2" w:rsidR="005D5F69" w:rsidRDefault="005D5F69" w:rsidP="00565AA9">
      <w:pPr>
        <w:rPr>
          <w:ins w:id="128" w:author="Hendrik Heiser" w:date="2021-01-01T20:16:00Z"/>
          <w:rFonts w:ascii="Calibri" w:hAnsi="Calibri" w:cs="Calibri"/>
        </w:rPr>
      </w:pPr>
    </w:p>
    <w:p w14:paraId="12587422" w14:textId="77777777" w:rsidR="005D5F69" w:rsidRPr="000E148C" w:rsidRDefault="005D5F69" w:rsidP="00565AA9">
      <w:pPr>
        <w:rPr>
          <w:rFonts w:ascii="Calibri" w:hAnsi="Calibri" w:cs="Calibri"/>
        </w:rPr>
      </w:pPr>
    </w:p>
    <w:p w14:paraId="6106518A" w14:textId="0D567C96" w:rsidR="00565AA9" w:rsidRPr="000471A6" w:rsidRDefault="00565AA9" w:rsidP="00565AA9">
      <w:pPr>
        <w:pStyle w:val="berschrift2"/>
      </w:pPr>
      <w:r w:rsidRPr="000471A6">
        <w:t>Question 7</w:t>
      </w:r>
    </w:p>
    <w:p w14:paraId="49F643A2" w14:textId="7EDDFCAB" w:rsidR="003745F2" w:rsidRPr="000471A6" w:rsidRDefault="003745F2" w:rsidP="003745F2"/>
    <w:p w14:paraId="6F757E5E" w14:textId="0D9812F5" w:rsidR="00EA2843" w:rsidRDefault="00762BFB" w:rsidP="003D323A">
      <w:pPr>
        <w:rPr>
          <w:rStyle w:val="SchwacheHervorhebung"/>
        </w:rPr>
      </w:pPr>
      <w:proofErr w:type="spellStart"/>
      <w:r w:rsidRPr="000471A6">
        <w:rPr>
          <w:rStyle w:val="SchwacheHervorhebung"/>
        </w:rPr>
        <w:t>functional_motifs</w:t>
      </w:r>
      <w:proofErr w:type="spellEnd"/>
      <w:r w:rsidRPr="000471A6">
        <w:rPr>
          <w:rStyle w:val="SchwacheHervorhebung"/>
        </w:rPr>
        <w:t xml:space="preserve"> =</w:t>
      </w:r>
      <w:r w:rsidR="000471A6" w:rsidRPr="000471A6">
        <w:rPr>
          <w:rStyle w:val="SchwacheHervorhebung"/>
        </w:rPr>
        <w:t xml:space="preserve"> </w:t>
      </w:r>
      <w:r w:rsidRPr="000471A6">
        <w:rPr>
          <w:rStyle w:val="SchwacheHervorhebung"/>
        </w:rPr>
        <w:t>['GAGGTAAAC','TCCGTAAGT','AAGGTTGGA','ACAGTCAGT','TAGGTCATT','TAGGTACTG','ATGGTAACT','CAGGTATAC','TGTGTGAGT','AAGGTAAGT']</w:t>
      </w:r>
    </w:p>
    <w:p w14:paraId="77452C07" w14:textId="77777777" w:rsidR="006F32DD" w:rsidRPr="006F32DD" w:rsidRDefault="006F32DD" w:rsidP="003D323A">
      <w:pPr>
        <w:rPr>
          <w:rStyle w:val="SchwacheHervorhebung"/>
        </w:rPr>
      </w:pPr>
    </w:p>
    <w:p w14:paraId="308949D0" w14:textId="5E8D57FD" w:rsidR="00762BFB" w:rsidRPr="00762BFB" w:rsidRDefault="00762BFB">
      <w:pPr>
        <w:rPr>
          <w:rStyle w:val="SchwacheHervorhebung"/>
        </w:rPr>
      </w:pPr>
      <w:r w:rsidRPr="0057435C">
        <w:rPr>
          <w:rStyle w:val="SchwacheHervorhebung"/>
        </w:rPr>
        <w:t>query = 'ACTCAGCCCCAGCGGAGGTGAAGGACGTCCTTCCCCAGGAGCCGGTGAGAAGCGCAGTCGGGGGCACGGGGATGAGCTCAGGGGCCTCTAGAAAGATGTAGCTGGGACCTCGGGAAGCCCTGGCCTCCAGGTAGTCTCAGGAGAGCTACTCAGGGTCGGGCTTGGGGAGAGGAGGAGCGGGGGTGAGGCCAGCAGCA'</w:t>
      </w:r>
    </w:p>
    <w:p w14:paraId="6CB60F0F" w14:textId="77777777" w:rsidR="00762BFB" w:rsidRPr="0057435C" w:rsidRDefault="00762BFB"/>
    <w:p w14:paraId="2B822467" w14:textId="77777777" w:rsidR="0064337A" w:rsidRDefault="003745F2">
      <w:pPr>
        <w:jc w:val="both"/>
        <w:rPr>
          <w:ins w:id="129" w:author="Hendrik Heiser" w:date="2021-01-01T20:25:00Z"/>
        </w:rPr>
      </w:pPr>
      <w:r w:rsidRPr="0057435C">
        <w:t xml:space="preserve">Assume you </w:t>
      </w:r>
      <w:r w:rsidR="00B3300A" w:rsidRPr="0057435C">
        <w:t xml:space="preserve">are interested in finding a transcription factor binding site </w:t>
      </w:r>
      <w:proofErr w:type="gramStart"/>
      <w:r w:rsidR="00B3300A" w:rsidRPr="0057435C">
        <w:t xml:space="preserve">in </w:t>
      </w:r>
      <w:r w:rsidRPr="0057435C">
        <w:t>a</w:t>
      </w:r>
      <w:r w:rsidR="00B3300A" w:rsidRPr="0057435C">
        <w:t xml:space="preserve"> given</w:t>
      </w:r>
      <w:proofErr w:type="gramEnd"/>
      <w:r w:rsidRPr="0057435C">
        <w:t xml:space="preserve"> </w:t>
      </w:r>
      <w:r w:rsidR="00DF2002" w:rsidRPr="0057435C">
        <w:t>DNA</w:t>
      </w:r>
      <w:r w:rsidRPr="0057435C">
        <w:t xml:space="preserve"> sequence</w:t>
      </w:r>
      <w:r w:rsidR="00B3300A" w:rsidRPr="0057435C">
        <w:t xml:space="preserve">. </w:t>
      </w:r>
      <w:r w:rsidR="00536E69">
        <w:t>The transcription factor binding site is not a strictly defined sequence, but there are some preferred characteristics in a 9 base long motif. Y</w:t>
      </w:r>
      <w:r w:rsidR="00B3300A">
        <w:t xml:space="preserve">ou know the sequences of </w:t>
      </w:r>
      <w:r w:rsidR="001B469C">
        <w:t>10</w:t>
      </w:r>
      <w:r w:rsidR="00B3300A">
        <w:t xml:space="preserve"> </w:t>
      </w:r>
      <w:r w:rsidR="003E73A3">
        <w:t xml:space="preserve">exemplary </w:t>
      </w:r>
      <w:r w:rsidR="00B3300A">
        <w:t>binding sites for this transcription factor</w:t>
      </w:r>
      <w:r w:rsidR="00536E69">
        <w:t xml:space="preserve"> (list </w:t>
      </w:r>
      <w:proofErr w:type="spellStart"/>
      <w:r w:rsidR="003E73A3" w:rsidRPr="005D5F69">
        <w:rPr>
          <w:rFonts w:ascii="Courier New" w:hAnsi="Courier New" w:cs="Courier New"/>
          <w:rPrChange w:id="130" w:author="Hendrik Heiser" w:date="2021-01-01T20:24:00Z">
            <w:rPr>
              <w:i/>
              <w:iCs/>
            </w:rPr>
          </w:rPrChange>
        </w:rPr>
        <w:t>functional</w:t>
      </w:r>
      <w:r w:rsidR="007C340B" w:rsidRPr="005D5F69">
        <w:rPr>
          <w:rFonts w:ascii="Courier New" w:hAnsi="Courier New" w:cs="Courier New"/>
          <w:rPrChange w:id="131" w:author="Hendrik Heiser" w:date="2021-01-01T20:24:00Z">
            <w:rPr>
              <w:i/>
              <w:iCs/>
            </w:rPr>
          </w:rPrChange>
        </w:rPr>
        <w:t>_</w:t>
      </w:r>
      <w:r w:rsidR="003E73A3" w:rsidRPr="005D5F69">
        <w:rPr>
          <w:rFonts w:ascii="Courier New" w:hAnsi="Courier New" w:cs="Courier New"/>
          <w:rPrChange w:id="132" w:author="Hendrik Heiser" w:date="2021-01-01T20:24:00Z">
            <w:rPr>
              <w:i/>
              <w:iCs/>
            </w:rPr>
          </w:rPrChange>
        </w:rPr>
        <w:t>motifs</w:t>
      </w:r>
      <w:proofErr w:type="spellEnd"/>
      <w:r w:rsidR="00536E69">
        <w:t>)</w:t>
      </w:r>
      <w:r w:rsidR="00B3300A">
        <w:t xml:space="preserve">. </w:t>
      </w:r>
    </w:p>
    <w:p w14:paraId="7DFE1B86" w14:textId="22B8195B" w:rsidR="009A2234" w:rsidRDefault="003745F2">
      <w:pPr>
        <w:jc w:val="both"/>
      </w:pPr>
      <w:r>
        <w:t xml:space="preserve">A </w:t>
      </w:r>
      <w:del w:id="133" w:author="Hendrik Heiser" w:date="2021-01-01T20:24:00Z">
        <w:r w:rsidDel="0064337A">
          <w:delText>Profile</w:delText>
        </w:r>
      </w:del>
      <w:ins w:id="134" w:author="Hendrik Heiser" w:date="2021-01-01T20:24:00Z">
        <w:r w:rsidR="0064337A">
          <w:rPr>
            <w:lang w:val="en-DE"/>
          </w:rPr>
          <w:t>p</w:t>
        </w:r>
        <w:proofErr w:type="spellStart"/>
        <w:r w:rsidR="0064337A">
          <w:t>rofile</w:t>
        </w:r>
      </w:ins>
      <w:proofErr w:type="spellEnd"/>
      <w:r>
        <w:t>, also called a position specific scoring matrix</w:t>
      </w:r>
      <w:ins w:id="135" w:author="Hendrik Heiser" w:date="2021-01-01T20:24:00Z">
        <w:r w:rsidR="0064337A">
          <w:rPr>
            <w:lang w:val="en-DE"/>
          </w:rPr>
          <w:t>,</w:t>
        </w:r>
      </w:ins>
      <w:r>
        <w:t xml:space="preserve"> is a motif descriptor</w:t>
      </w:r>
      <w:r w:rsidR="00B3300A">
        <w:t xml:space="preserve"> that tries to capture the </w:t>
      </w:r>
      <w:proofErr w:type="spellStart"/>
      <w:r w:rsidR="00B3300A">
        <w:t>intrinsic</w:t>
      </w:r>
      <w:del w:id="136" w:author="Hendrik Heiser" w:date="2021-01-01T23:35:00Z">
        <w:r w:rsidR="00B3300A" w:rsidDel="00456733">
          <w:delText xml:space="preserve"> </w:delText>
        </w:r>
      </w:del>
      <w:proofErr w:type="spellEnd"/>
    </w:p>
    <w:p w14:paraId="5D93D44B" w14:textId="0CFA147D" w:rsidR="000A6D42" w:rsidRDefault="00B3300A" w:rsidP="000A6D42">
      <w:pPr>
        <w:jc w:val="both"/>
      </w:pPr>
      <w:proofErr w:type="spellStart"/>
      <w:r>
        <w:t>variability</w:t>
      </w:r>
      <w:proofErr w:type="spellEnd"/>
      <w:r>
        <w:t xml:space="preserve"> characteristic of sequence patterns. </w:t>
      </w:r>
      <w:r w:rsidR="002C3835">
        <w:t xml:space="preserve">Such a profile has 4 rows, one for each of the bases A, C, G and T, and as many columns as the sequence motif length. </w:t>
      </w:r>
      <w:r w:rsidR="00CC6C9C">
        <w:t xml:space="preserve">The profile for the given </w:t>
      </w:r>
      <w:r w:rsidR="003E73A3">
        <w:t xml:space="preserve">10 </w:t>
      </w:r>
      <w:r w:rsidR="00CC6C9C">
        <w:t>seq</w:t>
      </w:r>
      <w:r w:rsidR="002C3835">
        <w:t>u</w:t>
      </w:r>
      <w:r w:rsidR="00CC6C9C">
        <w:t>ences is as follows</w:t>
      </w:r>
      <w:del w:id="137" w:author="Hendrik Heiser" w:date="2021-01-01T23:36:00Z">
        <w:r w:rsidR="00CC6C9C" w:rsidDel="00456733">
          <w:delText>,</w:delText>
        </w:r>
      </w:del>
      <w:ins w:id="138" w:author="Hendrik Heiser" w:date="2021-01-01T23:36:00Z">
        <w:r w:rsidR="00456733">
          <w:rPr>
            <w:lang w:val="en-DE"/>
          </w:rPr>
          <w:t>:</w:t>
        </w:r>
      </w:ins>
      <w:r w:rsidR="00CC6C9C">
        <w:t xml:space="preserve"> </w:t>
      </w:r>
      <w:del w:id="139" w:author="Hendrik Heiser" w:date="2021-01-01T23:36:00Z">
        <w:r w:rsidR="00CC6C9C" w:rsidDel="00456733">
          <w:delText xml:space="preserve">where </w:delText>
        </w:r>
      </w:del>
      <w:r w:rsidR="00CC6C9C">
        <w:t xml:space="preserve">each number in the matrix indicates </w:t>
      </w:r>
      <w:r w:rsidR="00D2033B">
        <w:t>the frequency with which</w:t>
      </w:r>
      <w:r w:rsidR="002C3835">
        <w:t xml:space="preserve"> a given nucleotide has been observed at a given position. </w:t>
      </w:r>
    </w:p>
    <w:p w14:paraId="35EA154F" w14:textId="19D00D1D" w:rsidR="00DC3D46" w:rsidRPr="006866B0" w:rsidRDefault="00CC6C9C" w:rsidP="006866B0">
      <w:pPr>
        <w:rPr>
          <w:rStyle w:val="SchwacheHervorhebung"/>
        </w:rPr>
      </w:pPr>
      <w:r w:rsidRPr="00391474">
        <w:br/>
      </w:r>
      <w:r w:rsidR="00DC3D46" w:rsidRPr="006866B0">
        <w:rPr>
          <w:rStyle w:val="SchwacheHervorhebung"/>
        </w:rPr>
        <w:t xml:space="preserve">     0     1     2     3     4     5     6     7     8  </w:t>
      </w:r>
    </w:p>
    <w:p w14:paraId="70405715" w14:textId="77777777" w:rsidR="00DC3D46" w:rsidRPr="006F32DD" w:rsidRDefault="00DC3D46" w:rsidP="006866B0">
      <w:pPr>
        <w:rPr>
          <w:rStyle w:val="SchwacheHervorhebung"/>
        </w:rPr>
      </w:pPr>
    </w:p>
    <w:p w14:paraId="6F59AEB2" w14:textId="77777777" w:rsidR="00DC3D46" w:rsidRPr="006866B0" w:rsidRDefault="00DC3D46" w:rsidP="006866B0">
      <w:pPr>
        <w:rPr>
          <w:rStyle w:val="SchwacheHervorhebung"/>
        </w:rPr>
      </w:pPr>
      <w:r w:rsidRPr="006866B0">
        <w:rPr>
          <w:rStyle w:val="SchwacheHervorhebung"/>
        </w:rPr>
        <w:t xml:space="preserve">A   0.4   0.6   0.1   0.0   0.0   0.6   0.7   0.2   0.1   </w:t>
      </w:r>
    </w:p>
    <w:p w14:paraId="5E8FDC6C" w14:textId="77777777" w:rsidR="00DC3D46" w:rsidRPr="006866B0" w:rsidRDefault="00DC3D46" w:rsidP="006866B0">
      <w:pPr>
        <w:rPr>
          <w:rStyle w:val="SchwacheHervorhebung"/>
        </w:rPr>
      </w:pPr>
      <w:r w:rsidRPr="006866B0">
        <w:rPr>
          <w:rStyle w:val="SchwacheHervorhebung"/>
        </w:rPr>
        <w:t xml:space="preserve">C   0.1   0.2   0.1   0.0   0.0   0.2   0.1   0.1   0.2   </w:t>
      </w:r>
    </w:p>
    <w:p w14:paraId="5007FB84" w14:textId="77777777" w:rsidR="00DC3D46" w:rsidRPr="006866B0" w:rsidRDefault="00DC3D46" w:rsidP="006866B0">
      <w:pPr>
        <w:rPr>
          <w:rStyle w:val="SchwacheHervorhebung"/>
        </w:rPr>
      </w:pPr>
      <w:r w:rsidRPr="006866B0">
        <w:rPr>
          <w:rStyle w:val="SchwacheHervorhebung"/>
        </w:rPr>
        <w:t xml:space="preserve">G   0.1   0.1   0.7   1.0   0.0   0.1   0.1   0.5   0.1   </w:t>
      </w:r>
    </w:p>
    <w:p w14:paraId="38187D94" w14:textId="5D3DC51E" w:rsidR="00391474" w:rsidRPr="0057435C" w:rsidRDefault="00DC3D46" w:rsidP="006866B0">
      <w:pPr>
        <w:rPr>
          <w:rStyle w:val="SchwacheHervorhebung"/>
        </w:rPr>
      </w:pPr>
      <w:r w:rsidRPr="006866B0">
        <w:rPr>
          <w:rStyle w:val="SchwacheHervorhebung"/>
        </w:rPr>
        <w:t xml:space="preserve">T   0.4   0.1   0.1   0.0   1.0   0.1   0.1   0.2   0.6  </w:t>
      </w:r>
      <w:r w:rsidR="00C24734" w:rsidRPr="0057435C">
        <w:rPr>
          <w:rStyle w:val="SchwacheHervorhebung"/>
        </w:rPr>
        <w:t xml:space="preserve"> </w:t>
      </w:r>
    </w:p>
    <w:p w14:paraId="1C17CE69" w14:textId="77777777" w:rsidR="00DC3D46" w:rsidRDefault="00DC3D46" w:rsidP="00DC3D46"/>
    <w:p w14:paraId="376480C1" w14:textId="34676AAE" w:rsidR="006F32DD" w:rsidRDefault="00633B58" w:rsidP="00193F34">
      <w:pPr>
        <w:jc w:val="both"/>
      </w:pPr>
      <w:r>
        <w:t xml:space="preserve">Write a program to create </w:t>
      </w:r>
      <w:r w:rsidR="00AC7DA8">
        <w:t xml:space="preserve">and print </w:t>
      </w:r>
      <w:r>
        <w:t xml:space="preserve">the </w:t>
      </w:r>
      <w:del w:id="140" w:author="Hendrik Heiser" w:date="2021-01-01T20:38:00Z">
        <w:r w:rsidDel="006658AC">
          <w:delText xml:space="preserve">Profile </w:delText>
        </w:r>
      </w:del>
      <w:ins w:id="141" w:author="Hendrik Heiser" w:date="2021-01-01T20:38:00Z">
        <w:r w:rsidR="006658AC">
          <w:rPr>
            <w:lang w:val="en-DE"/>
          </w:rPr>
          <w:t>p</w:t>
        </w:r>
        <w:proofErr w:type="spellStart"/>
        <w:r w:rsidR="006658AC">
          <w:t>rofile</w:t>
        </w:r>
        <w:proofErr w:type="spellEnd"/>
        <w:r w:rsidR="006658AC">
          <w:t xml:space="preserve"> </w:t>
        </w:r>
      </w:ins>
      <w:r>
        <w:t xml:space="preserve">matrix yourself from the 10 given sequences. </w:t>
      </w:r>
      <w:r w:rsidR="00B640B2">
        <w:t xml:space="preserve">The </w:t>
      </w:r>
      <w:r w:rsidR="00AC7DA8">
        <w:t>data type you use</w:t>
      </w:r>
      <w:r w:rsidR="004C4EE1">
        <w:t xml:space="preserve"> </w:t>
      </w:r>
      <w:r w:rsidR="00AC7DA8">
        <w:t>for</w:t>
      </w:r>
      <w:r w:rsidR="00B640B2">
        <w:t xml:space="preserve"> this matrix (</w:t>
      </w:r>
      <w:proofErr w:type="spellStart"/>
      <w:r w:rsidR="00193F34">
        <w:t>eg.</w:t>
      </w:r>
      <w:proofErr w:type="spellEnd"/>
      <w:r w:rsidR="00193F34">
        <w:t xml:space="preserve"> </w:t>
      </w:r>
      <w:proofErr w:type="spellStart"/>
      <w:r w:rsidR="00B640B2">
        <w:t>numpy</w:t>
      </w:r>
      <w:proofErr w:type="spellEnd"/>
      <w:r w:rsidR="00B640B2">
        <w:t xml:space="preserve"> array, dictionary, list) is up to you. </w:t>
      </w:r>
      <w:r w:rsidR="00AC7DA8">
        <w:t xml:space="preserve">The program should print this matrix such that </w:t>
      </w:r>
      <w:commentRangeStart w:id="142"/>
      <w:r w:rsidR="00AC7DA8">
        <w:t xml:space="preserve">all </w:t>
      </w:r>
      <w:del w:id="143" w:author="Hendrik Heiser" w:date="2021-01-01T20:55:00Z">
        <w:r w:rsidR="00AC7DA8" w:rsidDel="00675165">
          <w:delText xml:space="preserve">numbers </w:delText>
        </w:r>
      </w:del>
      <w:ins w:id="144" w:author="Hendrik Heiser" w:date="2021-01-01T20:55:00Z">
        <w:r w:rsidR="00675165">
          <w:rPr>
            <w:lang w:val="en-DE"/>
          </w:rPr>
          <w:t>frequencies</w:t>
        </w:r>
        <w:r w:rsidR="00675165">
          <w:t xml:space="preserve"> </w:t>
        </w:r>
      </w:ins>
      <w:r w:rsidR="00AC7DA8">
        <w:t>are visible</w:t>
      </w:r>
      <w:commentRangeEnd w:id="142"/>
      <w:r w:rsidR="002F672E">
        <w:rPr>
          <w:rStyle w:val="Kommentarzeichen"/>
        </w:rPr>
        <w:commentReference w:id="142"/>
      </w:r>
      <w:r w:rsidR="00AC7DA8">
        <w:t xml:space="preserve">, but </w:t>
      </w:r>
      <w:commentRangeStart w:id="145"/>
      <w:r w:rsidR="00AC7DA8">
        <w:t>the precise formatting of the matrix is not relevant</w:t>
      </w:r>
      <w:r w:rsidR="00424225">
        <w:t xml:space="preserve"> (simply print </w:t>
      </w:r>
      <w:r w:rsidR="006F32DD">
        <w:t>your</w:t>
      </w:r>
      <w:r w:rsidR="00424225">
        <w:t xml:space="preserve"> variable)</w:t>
      </w:r>
      <w:commentRangeEnd w:id="145"/>
      <w:r w:rsidR="008463C3">
        <w:rPr>
          <w:rStyle w:val="Kommentarzeichen"/>
        </w:rPr>
        <w:commentReference w:id="145"/>
      </w:r>
      <w:r w:rsidR="00AC7DA8">
        <w:t xml:space="preserve">. </w:t>
      </w:r>
    </w:p>
    <w:p w14:paraId="5BBE0C39" w14:textId="3800DE3D" w:rsidR="00633B58" w:rsidRDefault="00633B58" w:rsidP="00193F34">
      <w:pPr>
        <w:jc w:val="both"/>
      </w:pPr>
      <w:r>
        <w:t xml:space="preserve">Then, apply the profile matrix to the sequence </w:t>
      </w:r>
      <w:r w:rsidRPr="00675165">
        <w:rPr>
          <w:rFonts w:ascii="Courier New" w:hAnsi="Courier New" w:cs="Courier New"/>
          <w:rPrChange w:id="146" w:author="Hendrik Heiser" w:date="2021-01-01T20:53:00Z">
            <w:rPr>
              <w:i/>
              <w:iCs/>
            </w:rPr>
          </w:rPrChange>
        </w:rPr>
        <w:t>query</w:t>
      </w:r>
      <w:r>
        <w:t xml:space="preserve"> and find all the potential binding sites. For this, create a score for </w:t>
      </w:r>
      <w:commentRangeStart w:id="147"/>
      <w:r>
        <w:t xml:space="preserve">each possible motif of length 9 </w:t>
      </w:r>
      <w:commentRangeEnd w:id="147"/>
      <w:r w:rsidR="00675165">
        <w:rPr>
          <w:rStyle w:val="Kommentarzeichen"/>
        </w:rPr>
        <w:commentReference w:id="147"/>
      </w:r>
      <w:r>
        <w:t xml:space="preserve">by adding up the frequencies for the occurring nucleotides of the </w:t>
      </w:r>
      <w:ins w:id="148" w:author="Hendrik Heiser" w:date="2021-01-01T20:55:00Z">
        <w:r w:rsidR="00675165">
          <w:rPr>
            <w:lang w:val="en-DE"/>
          </w:rPr>
          <w:t>current</w:t>
        </w:r>
      </w:ins>
      <w:del w:id="149" w:author="Hendrik Heiser" w:date="2021-01-01T20:55:00Z">
        <w:r w:rsidDel="00675165">
          <w:delText>sequence</w:delText>
        </w:r>
      </w:del>
      <w:r>
        <w:t xml:space="preserve"> motif. </w:t>
      </w:r>
    </w:p>
    <w:p w14:paraId="0D35010E" w14:textId="23B8A0A7" w:rsidR="001E1E8F" w:rsidRDefault="001E1E8F" w:rsidP="00633B58">
      <w:r>
        <w:t xml:space="preserve">Print the </w:t>
      </w:r>
      <w:del w:id="150" w:author="Hendrik Heiser" w:date="2021-01-01T20:56:00Z">
        <w:r w:rsidDel="00675165">
          <w:delText>binding sites</w:delText>
        </w:r>
      </w:del>
      <w:ins w:id="151" w:author="Hendrik Heiser" w:date="2021-01-01T20:56:00Z">
        <w:r w:rsidR="00675165">
          <w:rPr>
            <w:lang w:val="en-DE"/>
          </w:rPr>
          <w:t>motifs</w:t>
        </w:r>
      </w:ins>
      <w:r>
        <w:t xml:space="preserve"> with a score larger than 4</w:t>
      </w:r>
      <w:r w:rsidR="00C75DF6">
        <w:t>.4</w:t>
      </w:r>
      <w:r>
        <w:t>:</w:t>
      </w:r>
    </w:p>
    <w:p w14:paraId="35F95D1B" w14:textId="77777777" w:rsidR="00172DDA" w:rsidRDefault="00172DDA" w:rsidP="00633B58"/>
    <w:p w14:paraId="0F827B5E" w14:textId="117E284A" w:rsidR="006F1615" w:rsidRPr="006F1615" w:rsidRDefault="006F1615" w:rsidP="006F1615">
      <w:pPr>
        <w:rPr>
          <w:rStyle w:val="SchwacheHervorhebung"/>
        </w:rPr>
      </w:pPr>
      <w:r w:rsidRPr="006F1615">
        <w:rPr>
          <w:rStyle w:val="SchwacheHervorhebung"/>
        </w:rPr>
        <w:t>position 14: GAGGTGAAG, 4.5</w:t>
      </w:r>
    </w:p>
    <w:p w14:paraId="34F3D817" w14:textId="1D42EA46" w:rsidR="00723FD1" w:rsidRDefault="006F1615" w:rsidP="006F1615">
      <w:pPr>
        <w:rPr>
          <w:rStyle w:val="SchwacheHervorhebung"/>
        </w:rPr>
      </w:pPr>
      <w:r w:rsidRPr="006F1615">
        <w:rPr>
          <w:rStyle w:val="SchwacheHervorhebung"/>
        </w:rPr>
        <w:lastRenderedPageBreak/>
        <w:t>position 127: CAGGTAGTC, 4.5</w:t>
      </w:r>
    </w:p>
    <w:p w14:paraId="2B225047" w14:textId="77777777" w:rsidR="00F335AE" w:rsidRDefault="00F335AE" w:rsidP="006F1615"/>
    <w:p w14:paraId="3181A169" w14:textId="288EA11F" w:rsidR="00342477" w:rsidRDefault="00342477">
      <w:r>
        <w:t xml:space="preserve">Next, generate </w:t>
      </w:r>
      <w:r w:rsidR="00532C9A">
        <w:t>a</w:t>
      </w:r>
      <w:r>
        <w:t xml:space="preserve"> </w:t>
      </w:r>
      <w:r w:rsidR="00B46746">
        <w:t>hypothetical</w:t>
      </w:r>
      <w:r w:rsidR="003E73A3">
        <w:t>,</w:t>
      </w:r>
      <w:r w:rsidR="00B46746">
        <w:t xml:space="preserve"> </w:t>
      </w:r>
      <w:r>
        <w:t xml:space="preserve">ideal motif </w:t>
      </w:r>
      <w:r w:rsidR="003E73A3">
        <w:t xml:space="preserve">that would have </w:t>
      </w:r>
      <w:r>
        <w:t xml:space="preserve">the maximum score, and print </w:t>
      </w:r>
      <w:r w:rsidR="00532C9A">
        <w:t>it (</w:t>
      </w:r>
      <w:r w:rsidR="00DC657D">
        <w:t>I</w:t>
      </w:r>
      <w:r w:rsidR="00532C9A">
        <w:t xml:space="preserve">n this </w:t>
      </w:r>
      <w:proofErr w:type="gramStart"/>
      <w:r w:rsidR="00532C9A">
        <w:t>particular example</w:t>
      </w:r>
      <w:proofErr w:type="gramEnd"/>
      <w:r w:rsidR="00532C9A">
        <w:t xml:space="preserve"> there are two possible ideal motifs. It is enough to find one).</w:t>
      </w:r>
    </w:p>
    <w:p w14:paraId="2903E7FE" w14:textId="401150DF" w:rsidR="002750B3" w:rsidRDefault="002750B3"/>
    <w:p w14:paraId="378CB4BB" w14:textId="32DAC036" w:rsidR="0059299F" w:rsidRPr="006F32DD" w:rsidRDefault="0059299F">
      <w:pPr>
        <w:rPr>
          <w:rStyle w:val="SchwacheHervorhebung"/>
        </w:rPr>
      </w:pPr>
      <w:r w:rsidRPr="002750B3">
        <w:rPr>
          <w:rStyle w:val="SchwacheHervorhebung"/>
        </w:rPr>
        <w:t>AAGGTAAGT</w:t>
      </w:r>
      <w:r w:rsidR="004775F9">
        <w:rPr>
          <w:rStyle w:val="SchwacheHervorhebung"/>
        </w:rPr>
        <w:t xml:space="preserve"> </w:t>
      </w:r>
      <w:r w:rsidR="004775F9" w:rsidRPr="0057435C">
        <w:t>o</w:t>
      </w:r>
      <w:r w:rsidR="00532C9A" w:rsidRPr="007C268E">
        <w:t>r</w:t>
      </w:r>
      <w:r w:rsidR="004775F9" w:rsidRPr="006F32DD">
        <w:rPr>
          <w:rStyle w:val="SchwacheHervorhebung"/>
        </w:rPr>
        <w:t xml:space="preserve"> </w:t>
      </w:r>
      <w:r w:rsidRPr="002750B3">
        <w:rPr>
          <w:rStyle w:val="SchwacheHervorhebung"/>
        </w:rPr>
        <w:t>TAGGTAAGT</w:t>
      </w:r>
    </w:p>
    <w:p w14:paraId="093A0A2E" w14:textId="77777777" w:rsidR="00897D67" w:rsidRDefault="00897D67"/>
    <w:p w14:paraId="4A362F52" w14:textId="1BC229AB" w:rsidR="006F6A7A" w:rsidRDefault="00496D2F">
      <w:r>
        <w:t xml:space="preserve">Your program should still work with </w:t>
      </w:r>
      <w:r w:rsidR="00A154A6">
        <w:t xml:space="preserve">a </w:t>
      </w:r>
      <w:commentRangeStart w:id="152"/>
      <w:r w:rsidR="00A154A6">
        <w:t>different motif</w:t>
      </w:r>
      <w:r w:rsidR="00897D67">
        <w:t xml:space="preserve"> </w:t>
      </w:r>
      <w:commentRangeEnd w:id="152"/>
      <w:r w:rsidR="00675165">
        <w:rPr>
          <w:rStyle w:val="Kommentarzeichen"/>
        </w:rPr>
        <w:commentReference w:id="152"/>
      </w:r>
      <w:r w:rsidR="00897D67">
        <w:t xml:space="preserve">and query sequence. </w:t>
      </w:r>
    </w:p>
    <w:p w14:paraId="70D81BE6" w14:textId="290877FB" w:rsidR="00F44536" w:rsidRDefault="00902AFB" w:rsidP="007C268E">
      <w:pPr>
        <w:jc w:val="both"/>
        <w:rPr>
          <w:rFonts w:ascii="Calibri" w:hAnsi="Calibri" w:cs="Calibri"/>
        </w:rPr>
      </w:pPr>
      <w:r>
        <w:rPr>
          <w:rFonts w:ascii="Calibri" w:hAnsi="Calibri" w:cs="Calibri"/>
        </w:rPr>
        <w:t>Please note, that the points you get for this question are largely based on your printed output</w:t>
      </w:r>
      <w:r w:rsidRPr="006F2F90">
        <w:t xml:space="preserve"> </w:t>
      </w:r>
      <w:r>
        <w:t>and you will be given 0 points if the program prints nothing</w:t>
      </w:r>
      <w:r>
        <w:rPr>
          <w:rFonts w:ascii="Calibri" w:hAnsi="Calibri" w:cs="Calibri"/>
        </w:rPr>
        <w:t xml:space="preserve">. In case not all the printed values are correct, you may still get part of the points. </w:t>
      </w:r>
    </w:p>
    <w:p w14:paraId="44EF92A1" w14:textId="35D8F80A" w:rsidR="006658AC" w:rsidRDefault="006658AC" w:rsidP="007C268E">
      <w:pPr>
        <w:jc w:val="both"/>
        <w:rPr>
          <w:rFonts w:ascii="Calibri" w:hAnsi="Calibri" w:cs="Calibri"/>
        </w:rPr>
      </w:pPr>
    </w:p>
    <w:p w14:paraId="7A07CA1C" w14:textId="6BBABD9D" w:rsidR="006658AC" w:rsidRPr="00A71582" w:rsidRDefault="006658AC" w:rsidP="006658AC">
      <w:pPr>
        <w:jc w:val="both"/>
        <w:rPr>
          <w:i/>
          <w:iCs/>
          <w:color w:val="FF0000"/>
        </w:rPr>
      </w:pPr>
      <w:commentRangeStart w:id="153"/>
      <w:r w:rsidRPr="00A71582">
        <w:rPr>
          <w:i/>
          <w:iCs/>
          <w:color w:val="FF0000"/>
        </w:rPr>
        <w:t xml:space="preserve">Time required to solve: </w:t>
      </w:r>
      <w:r>
        <w:rPr>
          <w:i/>
          <w:iCs/>
          <w:color w:val="FF0000"/>
          <w:lang w:val="en-DE"/>
        </w:rPr>
        <w:t>28</w:t>
      </w:r>
      <w:r w:rsidRPr="00A71582">
        <w:rPr>
          <w:i/>
          <w:iCs/>
          <w:color w:val="FF0000"/>
        </w:rPr>
        <w:t xml:space="preserve"> min</w:t>
      </w:r>
      <w:commentRangeEnd w:id="153"/>
      <w:r w:rsidR="00675165">
        <w:rPr>
          <w:rStyle w:val="Kommentarzeichen"/>
        </w:rPr>
        <w:commentReference w:id="153"/>
      </w:r>
    </w:p>
    <w:p w14:paraId="5FB07165" w14:textId="32A6B95C" w:rsidR="006658AC" w:rsidRDefault="006658AC" w:rsidP="007C268E">
      <w:pPr>
        <w:jc w:val="both"/>
        <w:rPr>
          <w:rFonts w:ascii="Calibri" w:hAnsi="Calibri" w:cs="Calibri"/>
        </w:rPr>
      </w:pPr>
    </w:p>
    <w:p w14:paraId="4121D304" w14:textId="49A91D10" w:rsidR="00675165" w:rsidRDefault="00675165" w:rsidP="007C268E">
      <w:pPr>
        <w:jc w:val="both"/>
        <w:rPr>
          <w:rFonts w:ascii="Calibri" w:hAnsi="Calibri" w:cs="Calibri"/>
        </w:rPr>
      </w:pPr>
    </w:p>
    <w:sectPr w:rsidR="006751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ndrik Heiser" w:date="2021-01-01T17:38:00Z" w:initials="HH">
    <w:p w14:paraId="540A7629" w14:textId="6B701E12" w:rsidR="00BA44BB" w:rsidRPr="00BA44BB" w:rsidRDefault="00BA44BB">
      <w:pPr>
        <w:pStyle w:val="Kommentartext"/>
        <w:rPr>
          <w:lang w:val="en-DE"/>
        </w:rPr>
      </w:pPr>
      <w:r>
        <w:rPr>
          <w:rStyle w:val="Kommentarzeichen"/>
        </w:rPr>
        <w:annotationRef/>
      </w:r>
      <w:r>
        <w:rPr>
          <w:lang w:val="en-DE"/>
        </w:rPr>
        <w:t xml:space="preserve">It might be good to use Courier New </w:t>
      </w:r>
      <w:proofErr w:type="spellStart"/>
      <w:r>
        <w:rPr>
          <w:lang w:val="en-DE"/>
        </w:rPr>
        <w:t>everytime</w:t>
      </w:r>
      <w:proofErr w:type="spellEnd"/>
      <w:r>
        <w:rPr>
          <w:lang w:val="en-DE"/>
        </w:rPr>
        <w:t xml:space="preserve"> you refer to a variable or code snippet in the text. This way it is clearer that “text” and “numbers” refer exactly to the corresponding variables above. This is also the way it is written in most </w:t>
      </w:r>
      <w:proofErr w:type="gramStart"/>
      <w:r>
        <w:rPr>
          <w:lang w:val="en-DE"/>
        </w:rPr>
        <w:t>textbooks</w:t>
      </w:r>
      <w:proofErr w:type="gramEnd"/>
      <w:r>
        <w:rPr>
          <w:lang w:val="en-DE"/>
        </w:rPr>
        <w:t xml:space="preserve"> I think.</w:t>
      </w:r>
    </w:p>
  </w:comment>
  <w:comment w:id="34" w:author="Hendrik Heiser" w:date="2021-01-01T17:58:00Z" w:initials="HH">
    <w:p w14:paraId="0487FF24" w14:textId="515FDE01" w:rsidR="00FE664A" w:rsidRPr="00FE664A" w:rsidRDefault="00FE664A">
      <w:pPr>
        <w:pStyle w:val="Kommentartext"/>
        <w:rPr>
          <w:lang w:val="en-DE"/>
        </w:rPr>
      </w:pPr>
      <w:r>
        <w:rPr>
          <w:rStyle w:val="Kommentarzeichen"/>
        </w:rPr>
        <w:annotationRef/>
      </w:r>
      <w:r>
        <w:rPr>
          <w:lang w:val="en-DE"/>
        </w:rPr>
        <w:t xml:space="preserve">Some students get confused when to write a program (just a </w:t>
      </w:r>
      <w:proofErr w:type="spellStart"/>
      <w:r>
        <w:rPr>
          <w:lang w:val="en-DE"/>
        </w:rPr>
        <w:t>py</w:t>
      </w:r>
      <w:proofErr w:type="spellEnd"/>
      <w:r>
        <w:rPr>
          <w:lang w:val="en-DE"/>
        </w:rPr>
        <w:t xml:space="preserve"> script) and when to use a function, so it might be good to put extra emphasis on it?</w:t>
      </w:r>
    </w:p>
  </w:comment>
  <w:comment w:id="40" w:author="Hendrik Heiser" w:date="2021-01-01T17:56:00Z" w:initials="HH">
    <w:p w14:paraId="3D34A221" w14:textId="090E4C0B" w:rsidR="00FE664A" w:rsidRPr="00FE664A" w:rsidRDefault="00FE664A">
      <w:pPr>
        <w:pStyle w:val="Kommentartext"/>
        <w:rPr>
          <w:lang w:val="en-DE"/>
        </w:rPr>
      </w:pPr>
      <w:r>
        <w:rPr>
          <w:rStyle w:val="Kommentarzeichen"/>
        </w:rPr>
        <w:annotationRef/>
      </w:r>
      <w:r>
        <w:rPr>
          <w:lang w:val="en-DE"/>
        </w:rPr>
        <w:t>It might be good to include this line in the “for_copying.py” file.</w:t>
      </w:r>
    </w:p>
  </w:comment>
  <w:comment w:id="50" w:author="Hendrik Heiser" w:date="2021-01-01T18:23:00Z" w:initials="HH">
    <w:p w14:paraId="35F4FC70" w14:textId="0CC54EAC" w:rsidR="004C4DED" w:rsidRPr="004C4DED" w:rsidRDefault="004C4DED">
      <w:pPr>
        <w:pStyle w:val="Kommentartext"/>
        <w:rPr>
          <w:lang w:val="en-DE"/>
        </w:rPr>
      </w:pPr>
      <w:r>
        <w:rPr>
          <w:rStyle w:val="Kommentarzeichen"/>
        </w:rPr>
        <w:annotationRef/>
      </w:r>
      <w:r>
        <w:rPr>
          <w:lang w:val="en-DE"/>
        </w:rPr>
        <w:t>I think this exercise can be quite tricky. A simple solution is to extract the distances, sort them with Pythons “</w:t>
      </w:r>
      <w:proofErr w:type="gramStart"/>
      <w:r>
        <w:rPr>
          <w:lang w:val="en-DE"/>
        </w:rPr>
        <w:t>sort(</w:t>
      </w:r>
      <w:proofErr w:type="gramEnd"/>
      <w:r>
        <w:rPr>
          <w:lang w:val="en-DE"/>
        </w:rPr>
        <w:t xml:space="preserve">)”, and then find the planets corresponding to the distances again in “planets”. I however thought that </w:t>
      </w:r>
      <w:proofErr w:type="gramStart"/>
      <w:r>
        <w:rPr>
          <w:lang w:val="en-DE"/>
        </w:rPr>
        <w:t>sort(</w:t>
      </w:r>
      <w:proofErr w:type="gramEnd"/>
      <w:r>
        <w:rPr>
          <w:lang w:val="en-DE"/>
        </w:rPr>
        <w:t>) would be difficult to use because</w:t>
      </w:r>
      <w:r w:rsidR="009C0754">
        <w:rPr>
          <w:lang w:val="en-DE"/>
        </w:rPr>
        <w:t xml:space="preserve"> it was a list of lists, and thus had to implement my own sorting algorithm (bubble sort). I </w:t>
      </w:r>
      <w:r>
        <w:rPr>
          <w:lang w:val="en-DE"/>
        </w:rPr>
        <w:t xml:space="preserve">had sorting algorithms in a previous programming course, so kind of knew what </w:t>
      </w:r>
      <w:r w:rsidR="009C0754">
        <w:rPr>
          <w:lang w:val="en-DE"/>
        </w:rPr>
        <w:t>was required, but for others this might be very difficult if they do not make Pythons “</w:t>
      </w:r>
      <w:proofErr w:type="gramStart"/>
      <w:r w:rsidR="009C0754">
        <w:rPr>
          <w:lang w:val="en-DE"/>
        </w:rPr>
        <w:t>sort(</w:t>
      </w:r>
      <w:proofErr w:type="gramEnd"/>
      <w:r w:rsidR="009C0754">
        <w:rPr>
          <w:lang w:val="en-DE"/>
        </w:rPr>
        <w:t xml:space="preserve">)” work. I </w:t>
      </w:r>
      <w:proofErr w:type="spellStart"/>
      <w:r w:rsidR="009C0754">
        <w:rPr>
          <w:lang w:val="en-DE"/>
        </w:rPr>
        <w:t>dont</w:t>
      </w:r>
      <w:proofErr w:type="spellEnd"/>
      <w:r w:rsidR="009C0754">
        <w:rPr>
          <w:lang w:val="en-DE"/>
        </w:rPr>
        <w:t xml:space="preserve"> know however how to make this exercise more accessible, I think students just have to get the right intuition with </w:t>
      </w:r>
      <w:proofErr w:type="gramStart"/>
      <w:r w:rsidR="009C0754">
        <w:rPr>
          <w:lang w:val="en-DE"/>
        </w:rPr>
        <w:t>sort(</w:t>
      </w:r>
      <w:proofErr w:type="gramEnd"/>
      <w:r w:rsidR="009C0754">
        <w:rPr>
          <w:lang w:val="en-DE"/>
        </w:rPr>
        <w:t>), and otherwise not solve the exercise.</w:t>
      </w:r>
    </w:p>
  </w:comment>
  <w:comment w:id="67" w:author="Hendrik Heiser" w:date="2021-01-01T18:39:00Z" w:initials="HH">
    <w:p w14:paraId="0C855A40" w14:textId="5B4DEB3C" w:rsidR="009C0754" w:rsidRPr="009C0754" w:rsidRDefault="009C0754">
      <w:pPr>
        <w:pStyle w:val="Kommentartext"/>
        <w:rPr>
          <w:lang w:val="en-DE"/>
        </w:rPr>
      </w:pPr>
      <w:r>
        <w:rPr>
          <w:rStyle w:val="Kommentarzeichen"/>
        </w:rPr>
        <w:annotationRef/>
      </w:r>
      <w:r>
        <w:rPr>
          <w:lang w:val="en-DE"/>
        </w:rPr>
        <w:t xml:space="preserve">I think keeping filenames in same </w:t>
      </w:r>
      <w:proofErr w:type="gramStart"/>
      <w:r>
        <w:rPr>
          <w:lang w:val="en-DE"/>
        </w:rPr>
        <w:t>font</w:t>
      </w:r>
      <w:proofErr w:type="gramEnd"/>
      <w:r>
        <w:rPr>
          <w:lang w:val="en-DE"/>
        </w:rPr>
        <w:t xml:space="preserve"> but italics is fine. If variables are in Courier New, there is also less confusions about filenames and variables.</w:t>
      </w:r>
    </w:p>
  </w:comment>
  <w:comment w:id="95" w:author="Hendrik Heiser" w:date="2021-01-01T19:13:00Z" w:initials="HH">
    <w:p w14:paraId="240CAB32" w14:textId="113C7191" w:rsidR="00EA4D85" w:rsidRPr="00EA4D85" w:rsidRDefault="00EA4D85">
      <w:pPr>
        <w:pStyle w:val="Kommentartext"/>
        <w:rPr>
          <w:lang w:val="en-DE"/>
        </w:rPr>
      </w:pPr>
      <w:r>
        <w:rPr>
          <w:rStyle w:val="Kommentarzeichen"/>
        </w:rPr>
        <w:annotationRef/>
      </w:r>
      <w:r>
        <w:rPr>
          <w:lang w:val="en-DE"/>
        </w:rPr>
        <w:t>Most difficult thing for me was to find a good way to separate the data points into 12-elements large sections for the stimulation rounds</w:t>
      </w:r>
      <w:r w:rsidR="00BE5D5A">
        <w:rPr>
          <w:lang w:val="en-DE"/>
        </w:rPr>
        <w:t>.</w:t>
      </w:r>
    </w:p>
  </w:comment>
  <w:comment w:id="102" w:author="Hendrik Heiser" w:date="2021-01-01T20:17:00Z" w:initials="HH">
    <w:p w14:paraId="56B67AEC" w14:textId="274F27D7" w:rsidR="005D5F69" w:rsidRPr="00456733" w:rsidRDefault="005D5F69">
      <w:pPr>
        <w:pStyle w:val="Kommentartext"/>
        <w:rPr>
          <w:lang w:val="en-DE"/>
        </w:rPr>
      </w:pPr>
      <w:r>
        <w:rPr>
          <w:rStyle w:val="Kommentarzeichen"/>
        </w:rPr>
        <w:annotationRef/>
      </w:r>
      <w:r>
        <w:rPr>
          <w:lang w:val="en-DE"/>
        </w:rPr>
        <w:t>I think this sub-list gives a better overview about the structure of the code</w:t>
      </w:r>
      <w:r w:rsidR="00456733">
        <w:rPr>
          <w:lang w:val="en-DE"/>
        </w:rPr>
        <w:t xml:space="preserve"> rules</w:t>
      </w:r>
    </w:p>
  </w:comment>
  <w:comment w:id="125" w:author="Hendrik Heiser" w:date="2021-01-01T20:18:00Z" w:initials="HH">
    <w:p w14:paraId="122A91D4" w14:textId="74F6C07F" w:rsidR="005D5F69" w:rsidRPr="005D5F69" w:rsidRDefault="005D5F69">
      <w:pPr>
        <w:pStyle w:val="Kommentartext"/>
        <w:rPr>
          <w:lang w:val="en-DE"/>
        </w:rPr>
      </w:pPr>
      <w:r>
        <w:rPr>
          <w:rStyle w:val="Kommentarzeichen"/>
        </w:rPr>
        <w:annotationRef/>
      </w:r>
      <w:r>
        <w:rPr>
          <w:lang w:val="en-DE"/>
        </w:rPr>
        <w:t xml:space="preserve">In my opinion there is not one specific part that makes the exercise long, its just generally many smaller tasks. </w:t>
      </w:r>
      <w:r>
        <w:rPr>
          <w:lang w:val="en-DE"/>
        </w:rPr>
        <w:br/>
        <w:t xml:space="preserve">The most time took finding a good data structure for the new code (I first started with a </w:t>
      </w:r>
      <w:proofErr w:type="spellStart"/>
      <w:r>
        <w:rPr>
          <w:lang w:val="en-DE"/>
        </w:rPr>
        <w:t>dict</w:t>
      </w:r>
      <w:proofErr w:type="spellEnd"/>
      <w:r>
        <w:rPr>
          <w:lang w:val="en-DE"/>
        </w:rPr>
        <w:t>, then switched to a list to keep the alphabetical order).</w:t>
      </w:r>
    </w:p>
  </w:comment>
  <w:comment w:id="142" w:author="Hendrik Heiser" w:date="2021-01-01T21:14:00Z" w:initials="HH">
    <w:p w14:paraId="7C29A002" w14:textId="0F9292F2" w:rsidR="002F672E" w:rsidRPr="002F672E" w:rsidRDefault="002F672E">
      <w:pPr>
        <w:pStyle w:val="Kommentartext"/>
        <w:rPr>
          <w:lang w:val="en-DE"/>
        </w:rPr>
      </w:pPr>
      <w:r>
        <w:rPr>
          <w:rStyle w:val="Kommentarzeichen"/>
        </w:rPr>
        <w:annotationRef/>
      </w:r>
      <w:r>
        <w:rPr>
          <w:lang w:val="en-DE"/>
        </w:rPr>
        <w:t xml:space="preserve">I assume that the row and column labels (ACGT and positions) do not have to be printed (e.g. a </w:t>
      </w:r>
      <w:proofErr w:type="spellStart"/>
      <w:r>
        <w:rPr>
          <w:lang w:val="en-DE"/>
        </w:rPr>
        <w:t>numpy</w:t>
      </w:r>
      <w:proofErr w:type="spellEnd"/>
      <w:r>
        <w:rPr>
          <w:lang w:val="en-DE"/>
        </w:rPr>
        <w:t xml:space="preserve"> array would not print them), so only the frequencies should be printed?</w:t>
      </w:r>
    </w:p>
  </w:comment>
  <w:comment w:id="145" w:author="Hendrik Heiser" w:date="2021-01-01T21:13:00Z" w:initials="HH">
    <w:p w14:paraId="5370577D" w14:textId="4396683C" w:rsidR="008463C3" w:rsidRPr="008463C3" w:rsidRDefault="008463C3">
      <w:pPr>
        <w:pStyle w:val="Kommentartext"/>
        <w:rPr>
          <w:lang w:val="en-DE"/>
        </w:rPr>
      </w:pPr>
      <w:r>
        <w:rPr>
          <w:rStyle w:val="Kommentarzeichen"/>
        </w:rPr>
        <w:annotationRef/>
      </w:r>
      <w:r>
        <w:rPr>
          <w:lang w:val="en-DE"/>
        </w:rPr>
        <w:t xml:space="preserve">I guess this means that e.g. for </w:t>
      </w:r>
      <w:proofErr w:type="spellStart"/>
      <w:r>
        <w:rPr>
          <w:lang w:val="en-DE"/>
        </w:rPr>
        <w:t>numpy</w:t>
      </w:r>
      <w:proofErr w:type="spellEnd"/>
      <w:r>
        <w:rPr>
          <w:lang w:val="en-DE"/>
        </w:rPr>
        <w:t xml:space="preserve"> arrays, it would print [0.</w:t>
      </w:r>
      <w:r w:rsidR="002F672E">
        <w:rPr>
          <w:lang w:val="en-DE"/>
        </w:rPr>
        <w:t xml:space="preserve"> 0. 1. 0.] instead of [0.0 0.0 1.0 0.0], and this does not matter?</w:t>
      </w:r>
    </w:p>
  </w:comment>
  <w:comment w:id="147" w:author="Hendrik Heiser" w:date="2021-01-01T20:56:00Z" w:initials="HH">
    <w:p w14:paraId="7CF7F7BD" w14:textId="14802888" w:rsidR="00675165" w:rsidRPr="00675165" w:rsidRDefault="00675165">
      <w:pPr>
        <w:pStyle w:val="Kommentartext"/>
        <w:rPr>
          <w:lang w:val="en-DE"/>
        </w:rPr>
      </w:pPr>
      <w:r>
        <w:rPr>
          <w:rStyle w:val="Kommentarzeichen"/>
        </w:rPr>
        <w:annotationRef/>
      </w:r>
      <w:r>
        <w:rPr>
          <w:lang w:val="en-DE"/>
        </w:rPr>
        <w:t>It took a while for me to understand that this describes a sliding reading frame window with length 9 over “query”. It might be clearer like this:</w:t>
      </w:r>
      <w:r>
        <w:rPr>
          <w:lang w:val="en-DE"/>
        </w:rPr>
        <w:br/>
        <w:t>“...create a score for every possible subsequence with length 9 in query by adding up...”, but maybe this gives already too many hints towards how to solve the exercise (that they have to make substrings out of query)?</w:t>
      </w:r>
    </w:p>
  </w:comment>
  <w:comment w:id="152" w:author="Hendrik Heiser" w:date="2021-01-01T20:59:00Z" w:initials="HH">
    <w:p w14:paraId="139FB516" w14:textId="5A816FB1" w:rsidR="00675165" w:rsidRPr="00675165" w:rsidRDefault="00675165">
      <w:pPr>
        <w:pStyle w:val="Kommentartext"/>
        <w:rPr>
          <w:lang w:val="en-DE"/>
        </w:rPr>
      </w:pPr>
      <w:r>
        <w:rPr>
          <w:rStyle w:val="Kommentarzeichen"/>
        </w:rPr>
        <w:annotationRef/>
      </w:r>
      <w:r>
        <w:rPr>
          <w:lang w:val="en-DE"/>
        </w:rPr>
        <w:t xml:space="preserve">What about if there </w:t>
      </w:r>
      <w:proofErr w:type="gramStart"/>
      <w:r>
        <w:rPr>
          <w:lang w:val="en-DE"/>
        </w:rPr>
        <w:t>are more or less</w:t>
      </w:r>
      <w:proofErr w:type="gramEnd"/>
      <w:r>
        <w:rPr>
          <w:lang w:val="en-DE"/>
        </w:rPr>
        <w:t xml:space="preserve"> than 10 functional motifs? It should not change the program </w:t>
      </w:r>
      <w:proofErr w:type="gramStart"/>
      <w:r>
        <w:rPr>
          <w:lang w:val="en-DE"/>
        </w:rPr>
        <w:t>functionally, but</w:t>
      </w:r>
      <w:proofErr w:type="gramEnd"/>
      <w:r>
        <w:rPr>
          <w:lang w:val="en-DE"/>
        </w:rPr>
        <w:t xml:space="preserve"> might make the frequencies in the matrix less round (more decimal places), so maybe some student would assume that its always 10, and hard-code their program accordingly. Maybe its better to stress that it can </w:t>
      </w:r>
      <w:proofErr w:type="gramStart"/>
      <w:r>
        <w:rPr>
          <w:lang w:val="en-DE"/>
        </w:rPr>
        <w:t>be more or less</w:t>
      </w:r>
      <w:proofErr w:type="gramEnd"/>
      <w:r>
        <w:rPr>
          <w:lang w:val="en-DE"/>
        </w:rPr>
        <w:t xml:space="preserve"> than 10 motifs</w:t>
      </w:r>
    </w:p>
  </w:comment>
  <w:comment w:id="153" w:author="Hendrik Heiser" w:date="2021-01-01T21:02:00Z" w:initials="HH">
    <w:p w14:paraId="2189F021" w14:textId="65DA8070" w:rsidR="00675165" w:rsidRPr="00675165" w:rsidRDefault="00675165">
      <w:pPr>
        <w:pStyle w:val="Kommentartext"/>
        <w:rPr>
          <w:lang w:val="en-DE"/>
        </w:rPr>
      </w:pPr>
      <w:r>
        <w:rPr>
          <w:rStyle w:val="Kommentarzeichen"/>
        </w:rPr>
        <w:annotationRef/>
      </w:r>
      <w:r>
        <w:rPr>
          <w:lang w:val="en-DE"/>
        </w:rPr>
        <w:t xml:space="preserve">The second part of this exercise (applying the matrix to the query, see comment above) took the longest for me to understand, but coding-wise this exercise was not very complicated. </w:t>
      </w:r>
      <w:r w:rsidR="008463C3">
        <w:rPr>
          <w:lang w:val="en-DE"/>
        </w:rPr>
        <w:t xml:space="preserve">My matrix is a </w:t>
      </w:r>
      <w:proofErr w:type="spellStart"/>
      <w:r w:rsidR="008463C3">
        <w:rPr>
          <w:lang w:val="en-DE"/>
        </w:rPr>
        <w:t>numpy</w:t>
      </w:r>
      <w:proofErr w:type="spellEnd"/>
      <w:r w:rsidR="008463C3">
        <w:rPr>
          <w:lang w:val="en-DE"/>
        </w:rPr>
        <w:t xml:space="preserve"> array and I could use </w:t>
      </w:r>
      <w:proofErr w:type="spellStart"/>
      <w:r w:rsidR="008463C3">
        <w:rPr>
          <w:lang w:val="en-DE"/>
        </w:rPr>
        <w:t>np.argmax</w:t>
      </w:r>
      <w:proofErr w:type="spellEnd"/>
      <w:r w:rsidR="008463C3">
        <w:rPr>
          <w:lang w:val="en-DE"/>
        </w:rPr>
        <w:t>() to find the row of the highest frequency for the ideal motif, which is a function the students didn’t learn, and without this it might take a bit more code, but still very manageable.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A7629" w15:done="0"/>
  <w15:commentEx w15:paraId="0487FF24" w15:done="0"/>
  <w15:commentEx w15:paraId="3D34A221" w15:done="0"/>
  <w15:commentEx w15:paraId="35F4FC70" w15:done="0"/>
  <w15:commentEx w15:paraId="0C855A40" w15:done="0"/>
  <w15:commentEx w15:paraId="240CAB32" w15:done="0"/>
  <w15:commentEx w15:paraId="56B67AEC" w15:done="0"/>
  <w15:commentEx w15:paraId="122A91D4" w15:done="0"/>
  <w15:commentEx w15:paraId="7C29A002" w15:done="0"/>
  <w15:commentEx w15:paraId="5370577D" w15:done="0"/>
  <w15:commentEx w15:paraId="7CF7F7BD" w15:done="0"/>
  <w15:commentEx w15:paraId="139FB516" w15:done="0"/>
  <w15:commentEx w15:paraId="2189F0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A7629" w16cid:durableId="2399DC7B"/>
  <w16cid:commentId w16cid:paraId="0487FF24" w16cid:durableId="2399E138"/>
  <w16cid:commentId w16cid:paraId="3D34A221" w16cid:durableId="2399E0DE"/>
  <w16cid:commentId w16cid:paraId="35F4FC70" w16cid:durableId="2399E724"/>
  <w16cid:commentId w16cid:paraId="0C855A40" w16cid:durableId="2399EAC9"/>
  <w16cid:commentId w16cid:paraId="240CAB32" w16cid:durableId="2399F2DD"/>
  <w16cid:commentId w16cid:paraId="56B67AEC" w16cid:durableId="239A01C9"/>
  <w16cid:commentId w16cid:paraId="122A91D4" w16cid:durableId="239A0230"/>
  <w16cid:commentId w16cid:paraId="7C29A002" w16cid:durableId="239A0F3C"/>
  <w16cid:commentId w16cid:paraId="5370577D" w16cid:durableId="239A0EEB"/>
  <w16cid:commentId w16cid:paraId="7CF7F7BD" w16cid:durableId="239A0AFF"/>
  <w16cid:commentId w16cid:paraId="139FB516" w16cid:durableId="239A0BC3"/>
  <w16cid:commentId w16cid:paraId="2189F021" w16cid:durableId="239A0C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25E4"/>
    <w:multiLevelType w:val="hybridMultilevel"/>
    <w:tmpl w:val="C91E1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E610AD"/>
    <w:multiLevelType w:val="hybridMultilevel"/>
    <w:tmpl w:val="8188AF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3F4BA8"/>
    <w:multiLevelType w:val="hybridMultilevel"/>
    <w:tmpl w:val="4190B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B4030E"/>
    <w:multiLevelType w:val="hybridMultilevel"/>
    <w:tmpl w:val="A7D6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drik Heiser">
    <w15:presenceInfo w15:providerId="AD" w15:userId="S::hendrik.heiser@uzhch0.onmicrosoft.com::cbc03614-3a36-4984-95b5-2eb955e979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4A"/>
    <w:rsid w:val="00001A0B"/>
    <w:rsid w:val="00010CB9"/>
    <w:rsid w:val="000129D8"/>
    <w:rsid w:val="00031215"/>
    <w:rsid w:val="000442D0"/>
    <w:rsid w:val="000471A6"/>
    <w:rsid w:val="000502AE"/>
    <w:rsid w:val="00055D7E"/>
    <w:rsid w:val="00060184"/>
    <w:rsid w:val="000621A9"/>
    <w:rsid w:val="0009366B"/>
    <w:rsid w:val="000A5D3B"/>
    <w:rsid w:val="000A6D42"/>
    <w:rsid w:val="000B1B19"/>
    <w:rsid w:val="000B49BA"/>
    <w:rsid w:val="000B4A02"/>
    <w:rsid w:val="000B5885"/>
    <w:rsid w:val="000C18DD"/>
    <w:rsid w:val="000D3054"/>
    <w:rsid w:val="000E148C"/>
    <w:rsid w:val="00115068"/>
    <w:rsid w:val="00141041"/>
    <w:rsid w:val="00161E38"/>
    <w:rsid w:val="00163FC2"/>
    <w:rsid w:val="0016715D"/>
    <w:rsid w:val="00172DDA"/>
    <w:rsid w:val="00174EA2"/>
    <w:rsid w:val="00185408"/>
    <w:rsid w:val="00193007"/>
    <w:rsid w:val="00193F34"/>
    <w:rsid w:val="001A652A"/>
    <w:rsid w:val="001B469C"/>
    <w:rsid w:val="001C5FA7"/>
    <w:rsid w:val="001C7786"/>
    <w:rsid w:val="001E1E8F"/>
    <w:rsid w:val="001E5ED0"/>
    <w:rsid w:val="001F0389"/>
    <w:rsid w:val="001F793E"/>
    <w:rsid w:val="002024E4"/>
    <w:rsid w:val="00202B58"/>
    <w:rsid w:val="00202C3A"/>
    <w:rsid w:val="00205AB6"/>
    <w:rsid w:val="002070D7"/>
    <w:rsid w:val="002129BC"/>
    <w:rsid w:val="002136D0"/>
    <w:rsid w:val="00247837"/>
    <w:rsid w:val="00257D95"/>
    <w:rsid w:val="002750B3"/>
    <w:rsid w:val="0027514C"/>
    <w:rsid w:val="0028204D"/>
    <w:rsid w:val="002847AE"/>
    <w:rsid w:val="0028673F"/>
    <w:rsid w:val="002A7A57"/>
    <w:rsid w:val="002B4D1F"/>
    <w:rsid w:val="002C3835"/>
    <w:rsid w:val="002D0E32"/>
    <w:rsid w:val="002D2BEB"/>
    <w:rsid w:val="002D3B1F"/>
    <w:rsid w:val="002E25DE"/>
    <w:rsid w:val="002F672E"/>
    <w:rsid w:val="002F75A0"/>
    <w:rsid w:val="00303003"/>
    <w:rsid w:val="003070D2"/>
    <w:rsid w:val="003112DE"/>
    <w:rsid w:val="00342477"/>
    <w:rsid w:val="00352B3F"/>
    <w:rsid w:val="00357B7E"/>
    <w:rsid w:val="003660EC"/>
    <w:rsid w:val="0037223A"/>
    <w:rsid w:val="00373024"/>
    <w:rsid w:val="003745F2"/>
    <w:rsid w:val="00391474"/>
    <w:rsid w:val="003931CE"/>
    <w:rsid w:val="00395B1F"/>
    <w:rsid w:val="00395D32"/>
    <w:rsid w:val="003A4C4A"/>
    <w:rsid w:val="003B0203"/>
    <w:rsid w:val="003B34C8"/>
    <w:rsid w:val="003C19DE"/>
    <w:rsid w:val="003D323A"/>
    <w:rsid w:val="003E1B4A"/>
    <w:rsid w:val="003E5120"/>
    <w:rsid w:val="003E73A3"/>
    <w:rsid w:val="003E7FC8"/>
    <w:rsid w:val="003F4431"/>
    <w:rsid w:val="0040783E"/>
    <w:rsid w:val="00424225"/>
    <w:rsid w:val="00426F8F"/>
    <w:rsid w:val="00456733"/>
    <w:rsid w:val="00463AC0"/>
    <w:rsid w:val="00472B00"/>
    <w:rsid w:val="004775F9"/>
    <w:rsid w:val="0048548A"/>
    <w:rsid w:val="00496D2F"/>
    <w:rsid w:val="004A23EC"/>
    <w:rsid w:val="004B7C85"/>
    <w:rsid w:val="004C4DED"/>
    <w:rsid w:val="004C4EE1"/>
    <w:rsid w:val="004E018A"/>
    <w:rsid w:val="004E4B01"/>
    <w:rsid w:val="004F3392"/>
    <w:rsid w:val="004F687F"/>
    <w:rsid w:val="00506CDE"/>
    <w:rsid w:val="005267C3"/>
    <w:rsid w:val="00532C9A"/>
    <w:rsid w:val="00535011"/>
    <w:rsid w:val="005369FB"/>
    <w:rsid w:val="00536E69"/>
    <w:rsid w:val="00550D5E"/>
    <w:rsid w:val="00554CE6"/>
    <w:rsid w:val="00557DEC"/>
    <w:rsid w:val="00565AA9"/>
    <w:rsid w:val="00571F1F"/>
    <w:rsid w:val="0057435C"/>
    <w:rsid w:val="00586C2F"/>
    <w:rsid w:val="0059299F"/>
    <w:rsid w:val="00594055"/>
    <w:rsid w:val="005965D0"/>
    <w:rsid w:val="005A1063"/>
    <w:rsid w:val="005C5953"/>
    <w:rsid w:val="005D5F69"/>
    <w:rsid w:val="005D714A"/>
    <w:rsid w:val="006112E0"/>
    <w:rsid w:val="00625F9B"/>
    <w:rsid w:val="00633B58"/>
    <w:rsid w:val="006352CC"/>
    <w:rsid w:val="00635BD2"/>
    <w:rsid w:val="0064337A"/>
    <w:rsid w:val="0064685B"/>
    <w:rsid w:val="00646D01"/>
    <w:rsid w:val="006559D1"/>
    <w:rsid w:val="00662130"/>
    <w:rsid w:val="006658AC"/>
    <w:rsid w:val="00675165"/>
    <w:rsid w:val="006866B0"/>
    <w:rsid w:val="00696A7F"/>
    <w:rsid w:val="006A1C21"/>
    <w:rsid w:val="006A5212"/>
    <w:rsid w:val="006C5AF9"/>
    <w:rsid w:val="006D5ECF"/>
    <w:rsid w:val="006D6ACC"/>
    <w:rsid w:val="006E1610"/>
    <w:rsid w:val="006E1D2B"/>
    <w:rsid w:val="006F14AE"/>
    <w:rsid w:val="006F1615"/>
    <w:rsid w:val="006F32DD"/>
    <w:rsid w:val="006F58FE"/>
    <w:rsid w:val="006F6A7A"/>
    <w:rsid w:val="00710899"/>
    <w:rsid w:val="0071552A"/>
    <w:rsid w:val="00723FD1"/>
    <w:rsid w:val="00735A7E"/>
    <w:rsid w:val="00741882"/>
    <w:rsid w:val="007519F1"/>
    <w:rsid w:val="00752CEF"/>
    <w:rsid w:val="007602BA"/>
    <w:rsid w:val="007612A0"/>
    <w:rsid w:val="00762BFB"/>
    <w:rsid w:val="007708A1"/>
    <w:rsid w:val="007737C8"/>
    <w:rsid w:val="00773B36"/>
    <w:rsid w:val="0077477D"/>
    <w:rsid w:val="00776454"/>
    <w:rsid w:val="00792756"/>
    <w:rsid w:val="0079576E"/>
    <w:rsid w:val="007A2F8D"/>
    <w:rsid w:val="007A4933"/>
    <w:rsid w:val="007B1919"/>
    <w:rsid w:val="007B3B7C"/>
    <w:rsid w:val="007C268E"/>
    <w:rsid w:val="007C340B"/>
    <w:rsid w:val="007C79E8"/>
    <w:rsid w:val="007D5155"/>
    <w:rsid w:val="007D7907"/>
    <w:rsid w:val="00800C9F"/>
    <w:rsid w:val="008074D7"/>
    <w:rsid w:val="00816BC0"/>
    <w:rsid w:val="008265DC"/>
    <w:rsid w:val="00845756"/>
    <w:rsid w:val="008463C3"/>
    <w:rsid w:val="00847F39"/>
    <w:rsid w:val="00854510"/>
    <w:rsid w:val="0085571C"/>
    <w:rsid w:val="00870772"/>
    <w:rsid w:val="00881F1F"/>
    <w:rsid w:val="00884FB3"/>
    <w:rsid w:val="00897D67"/>
    <w:rsid w:val="008B01AC"/>
    <w:rsid w:val="008D048B"/>
    <w:rsid w:val="008E3860"/>
    <w:rsid w:val="008F0361"/>
    <w:rsid w:val="009015B0"/>
    <w:rsid w:val="00902AFB"/>
    <w:rsid w:val="009120E6"/>
    <w:rsid w:val="00912BE3"/>
    <w:rsid w:val="00925FFC"/>
    <w:rsid w:val="009334B3"/>
    <w:rsid w:val="00943543"/>
    <w:rsid w:val="009440F1"/>
    <w:rsid w:val="00951117"/>
    <w:rsid w:val="009548AD"/>
    <w:rsid w:val="00971DF6"/>
    <w:rsid w:val="00995507"/>
    <w:rsid w:val="00997EAB"/>
    <w:rsid w:val="009A2234"/>
    <w:rsid w:val="009B47DF"/>
    <w:rsid w:val="009B4ED4"/>
    <w:rsid w:val="009C0754"/>
    <w:rsid w:val="009E1408"/>
    <w:rsid w:val="009F1373"/>
    <w:rsid w:val="009F1669"/>
    <w:rsid w:val="00A06761"/>
    <w:rsid w:val="00A154A6"/>
    <w:rsid w:val="00A3788D"/>
    <w:rsid w:val="00A5100F"/>
    <w:rsid w:val="00A602CE"/>
    <w:rsid w:val="00A6372C"/>
    <w:rsid w:val="00A6618B"/>
    <w:rsid w:val="00A776A8"/>
    <w:rsid w:val="00A830B3"/>
    <w:rsid w:val="00A8490A"/>
    <w:rsid w:val="00A94AFF"/>
    <w:rsid w:val="00AA15FF"/>
    <w:rsid w:val="00AA58AB"/>
    <w:rsid w:val="00AB3796"/>
    <w:rsid w:val="00AC539A"/>
    <w:rsid w:val="00AC77FB"/>
    <w:rsid w:val="00AC7DA8"/>
    <w:rsid w:val="00AD6445"/>
    <w:rsid w:val="00AE095B"/>
    <w:rsid w:val="00AE3E5A"/>
    <w:rsid w:val="00AF188E"/>
    <w:rsid w:val="00AF4190"/>
    <w:rsid w:val="00AF7451"/>
    <w:rsid w:val="00B10299"/>
    <w:rsid w:val="00B11BD9"/>
    <w:rsid w:val="00B1470A"/>
    <w:rsid w:val="00B1569C"/>
    <w:rsid w:val="00B318A0"/>
    <w:rsid w:val="00B326C2"/>
    <w:rsid w:val="00B3300A"/>
    <w:rsid w:val="00B43E42"/>
    <w:rsid w:val="00B46746"/>
    <w:rsid w:val="00B506E6"/>
    <w:rsid w:val="00B6026A"/>
    <w:rsid w:val="00B640B2"/>
    <w:rsid w:val="00B665DD"/>
    <w:rsid w:val="00B70429"/>
    <w:rsid w:val="00B74B7A"/>
    <w:rsid w:val="00B8489C"/>
    <w:rsid w:val="00B848AE"/>
    <w:rsid w:val="00BA44BB"/>
    <w:rsid w:val="00BD1C38"/>
    <w:rsid w:val="00BE153F"/>
    <w:rsid w:val="00BE5D5A"/>
    <w:rsid w:val="00BF36F4"/>
    <w:rsid w:val="00C037C2"/>
    <w:rsid w:val="00C24734"/>
    <w:rsid w:val="00C33AF2"/>
    <w:rsid w:val="00C346C0"/>
    <w:rsid w:val="00C34776"/>
    <w:rsid w:val="00C34BB6"/>
    <w:rsid w:val="00C3521C"/>
    <w:rsid w:val="00C3636B"/>
    <w:rsid w:val="00C42FFF"/>
    <w:rsid w:val="00C4517A"/>
    <w:rsid w:val="00C513B8"/>
    <w:rsid w:val="00C618EB"/>
    <w:rsid w:val="00C75DF6"/>
    <w:rsid w:val="00C81074"/>
    <w:rsid w:val="00C85168"/>
    <w:rsid w:val="00C94180"/>
    <w:rsid w:val="00CA1E75"/>
    <w:rsid w:val="00CB490B"/>
    <w:rsid w:val="00CC0DC6"/>
    <w:rsid w:val="00CC6C9C"/>
    <w:rsid w:val="00CC6D79"/>
    <w:rsid w:val="00CE6D4B"/>
    <w:rsid w:val="00D01DCF"/>
    <w:rsid w:val="00D02203"/>
    <w:rsid w:val="00D111C7"/>
    <w:rsid w:val="00D171F6"/>
    <w:rsid w:val="00D2033B"/>
    <w:rsid w:val="00D330F3"/>
    <w:rsid w:val="00D36519"/>
    <w:rsid w:val="00D44A8C"/>
    <w:rsid w:val="00D66C83"/>
    <w:rsid w:val="00D6798A"/>
    <w:rsid w:val="00D83B45"/>
    <w:rsid w:val="00D86E21"/>
    <w:rsid w:val="00D87E11"/>
    <w:rsid w:val="00D96D19"/>
    <w:rsid w:val="00DB0DE7"/>
    <w:rsid w:val="00DC13FD"/>
    <w:rsid w:val="00DC3D46"/>
    <w:rsid w:val="00DC4F3A"/>
    <w:rsid w:val="00DC657D"/>
    <w:rsid w:val="00DD2E61"/>
    <w:rsid w:val="00DD3F0C"/>
    <w:rsid w:val="00DD418C"/>
    <w:rsid w:val="00DE5E70"/>
    <w:rsid w:val="00DF2002"/>
    <w:rsid w:val="00DF2A0B"/>
    <w:rsid w:val="00DF3759"/>
    <w:rsid w:val="00E1407B"/>
    <w:rsid w:val="00E16A7A"/>
    <w:rsid w:val="00E20D43"/>
    <w:rsid w:val="00E3164A"/>
    <w:rsid w:val="00E32799"/>
    <w:rsid w:val="00E5184E"/>
    <w:rsid w:val="00E54091"/>
    <w:rsid w:val="00E80E30"/>
    <w:rsid w:val="00E81A4D"/>
    <w:rsid w:val="00E81D1F"/>
    <w:rsid w:val="00E839B5"/>
    <w:rsid w:val="00EA2843"/>
    <w:rsid w:val="00EA4D85"/>
    <w:rsid w:val="00EB46DD"/>
    <w:rsid w:val="00EC2A1B"/>
    <w:rsid w:val="00EF32CD"/>
    <w:rsid w:val="00EF751C"/>
    <w:rsid w:val="00F05495"/>
    <w:rsid w:val="00F16595"/>
    <w:rsid w:val="00F335AE"/>
    <w:rsid w:val="00F361A4"/>
    <w:rsid w:val="00F44536"/>
    <w:rsid w:val="00F46AF9"/>
    <w:rsid w:val="00F504B3"/>
    <w:rsid w:val="00F61C76"/>
    <w:rsid w:val="00F62489"/>
    <w:rsid w:val="00F63C55"/>
    <w:rsid w:val="00F6435B"/>
    <w:rsid w:val="00F65C87"/>
    <w:rsid w:val="00F70940"/>
    <w:rsid w:val="00F71006"/>
    <w:rsid w:val="00F76259"/>
    <w:rsid w:val="00F77AD9"/>
    <w:rsid w:val="00F93721"/>
    <w:rsid w:val="00FB0480"/>
    <w:rsid w:val="00FB468E"/>
    <w:rsid w:val="00FC2365"/>
    <w:rsid w:val="00FD3873"/>
    <w:rsid w:val="00FE47FC"/>
    <w:rsid w:val="00FE664A"/>
    <w:rsid w:val="00FE68F2"/>
    <w:rsid w:val="00FF1ADA"/>
    <w:rsid w:val="00FF3E98"/>
    <w:rsid w:val="00FF7753"/>
    <w:rsid w:val="00FF79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6C5A"/>
  <w15:chartTrackingRefBased/>
  <w15:docId w15:val="{5C68B898-EBE2-4D4B-80A4-D9CF51A6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5AA9"/>
    <w:rPr>
      <w:lang w:val="en-US"/>
    </w:rPr>
  </w:style>
  <w:style w:type="paragraph" w:styleId="berschrift1">
    <w:name w:val="heading 1"/>
    <w:basedOn w:val="Standard"/>
    <w:next w:val="Standard"/>
    <w:link w:val="berschrift1Zchn"/>
    <w:uiPriority w:val="9"/>
    <w:qFormat/>
    <w:rsid w:val="009B4ED4"/>
    <w:pPr>
      <w:keepNext/>
      <w:keepLines/>
      <w:spacing w:before="24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9B4ED4"/>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B4ED4"/>
    <w:rPr>
      <w:rFonts w:asciiTheme="majorHAnsi" w:eastAsiaTheme="majorEastAsia" w:hAnsiTheme="majorHAnsi" w:cstheme="majorBidi"/>
      <w:b/>
      <w:color w:val="000000" w:themeColor="text1"/>
      <w:sz w:val="26"/>
      <w:szCs w:val="26"/>
    </w:rPr>
  </w:style>
  <w:style w:type="character" w:styleId="SchwacheHervorhebung">
    <w:name w:val="Subtle Emphasis"/>
    <w:uiPriority w:val="19"/>
    <w:qFormat/>
    <w:rsid w:val="00565AA9"/>
    <w:rPr>
      <w:rFonts w:ascii="Courier New" w:hAnsi="Courier New" w:cs="Courier New"/>
      <w:sz w:val="22"/>
    </w:rPr>
  </w:style>
  <w:style w:type="character" w:styleId="Hervorhebung">
    <w:name w:val="Emphasis"/>
    <w:basedOn w:val="Absatz-Standardschriftart"/>
    <w:uiPriority w:val="20"/>
    <w:qFormat/>
    <w:rsid w:val="00CC6D79"/>
    <w:rPr>
      <w:i/>
      <w:iCs/>
    </w:rPr>
  </w:style>
  <w:style w:type="paragraph" w:styleId="HTMLVorformatiert">
    <w:name w:val="HTML Preformatted"/>
    <w:basedOn w:val="Standard"/>
    <w:link w:val="HTMLVorformatiertZchn"/>
    <w:uiPriority w:val="99"/>
    <w:semiHidden/>
    <w:unhideWhenUsed/>
    <w:rsid w:val="0047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472B00"/>
    <w:rPr>
      <w:rFonts w:ascii="Courier New" w:eastAsia="Times New Roman" w:hAnsi="Courier New" w:cs="Courier New"/>
      <w:sz w:val="20"/>
      <w:szCs w:val="20"/>
      <w:lang w:val="en-US"/>
    </w:rPr>
  </w:style>
  <w:style w:type="paragraph" w:styleId="StandardWeb">
    <w:name w:val="Normal (Web)"/>
    <w:basedOn w:val="Standard"/>
    <w:uiPriority w:val="99"/>
    <w:semiHidden/>
    <w:unhideWhenUsed/>
    <w:rsid w:val="00472B00"/>
    <w:pPr>
      <w:spacing w:before="100" w:beforeAutospacing="1" w:after="100" w:afterAutospacing="1"/>
    </w:pPr>
    <w:rPr>
      <w:rFonts w:ascii="Times New Roman" w:eastAsia="Times New Roman" w:hAnsi="Times New Roman" w:cs="Times New Roman"/>
    </w:rPr>
  </w:style>
  <w:style w:type="paragraph" w:styleId="Sprechblasentext">
    <w:name w:val="Balloon Text"/>
    <w:basedOn w:val="Standard"/>
    <w:link w:val="SprechblasentextZchn"/>
    <w:uiPriority w:val="99"/>
    <w:semiHidden/>
    <w:unhideWhenUsed/>
    <w:rsid w:val="00F93721"/>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F93721"/>
    <w:rPr>
      <w:rFonts w:ascii="Times New Roman" w:hAnsi="Times New Roman" w:cs="Times New Roman"/>
      <w:sz w:val="18"/>
      <w:szCs w:val="18"/>
    </w:rPr>
  </w:style>
  <w:style w:type="paragraph" w:styleId="Listenabsatz">
    <w:name w:val="List Paragraph"/>
    <w:basedOn w:val="Standard"/>
    <w:uiPriority w:val="34"/>
    <w:qFormat/>
    <w:rsid w:val="00FE47FC"/>
    <w:pPr>
      <w:ind w:left="720"/>
      <w:contextualSpacing/>
    </w:pPr>
  </w:style>
  <w:style w:type="character" w:customStyle="1" w:styleId="berschrift1Zchn">
    <w:name w:val="Überschrift 1 Zchn"/>
    <w:basedOn w:val="Absatz-Standardschriftart"/>
    <w:link w:val="berschrift1"/>
    <w:uiPriority w:val="9"/>
    <w:rsid w:val="009B4ED4"/>
    <w:rPr>
      <w:rFonts w:asciiTheme="majorHAnsi" w:eastAsiaTheme="majorEastAsia" w:hAnsiTheme="majorHAnsi" w:cstheme="majorBidi"/>
      <w:b/>
      <w:color w:val="000000" w:themeColor="text1"/>
      <w:sz w:val="32"/>
      <w:szCs w:val="32"/>
    </w:rPr>
  </w:style>
  <w:style w:type="character" w:styleId="Kommentarzeichen">
    <w:name w:val="annotation reference"/>
    <w:basedOn w:val="Absatz-Standardschriftart"/>
    <w:uiPriority w:val="99"/>
    <w:semiHidden/>
    <w:unhideWhenUsed/>
    <w:rsid w:val="002136D0"/>
    <w:rPr>
      <w:sz w:val="16"/>
      <w:szCs w:val="16"/>
    </w:rPr>
  </w:style>
  <w:style w:type="paragraph" w:styleId="Kommentartext">
    <w:name w:val="annotation text"/>
    <w:basedOn w:val="Standard"/>
    <w:link w:val="KommentartextZchn"/>
    <w:uiPriority w:val="99"/>
    <w:semiHidden/>
    <w:unhideWhenUsed/>
    <w:rsid w:val="002136D0"/>
    <w:rPr>
      <w:sz w:val="20"/>
      <w:szCs w:val="20"/>
    </w:rPr>
  </w:style>
  <w:style w:type="character" w:customStyle="1" w:styleId="KommentartextZchn">
    <w:name w:val="Kommentartext Zchn"/>
    <w:basedOn w:val="Absatz-Standardschriftart"/>
    <w:link w:val="Kommentartext"/>
    <w:uiPriority w:val="99"/>
    <w:semiHidden/>
    <w:rsid w:val="002136D0"/>
    <w:rPr>
      <w:sz w:val="20"/>
      <w:szCs w:val="20"/>
    </w:rPr>
  </w:style>
  <w:style w:type="paragraph" w:styleId="Kommentarthema">
    <w:name w:val="annotation subject"/>
    <w:basedOn w:val="Kommentartext"/>
    <w:next w:val="Kommentartext"/>
    <w:link w:val="KommentarthemaZchn"/>
    <w:uiPriority w:val="99"/>
    <w:semiHidden/>
    <w:unhideWhenUsed/>
    <w:rsid w:val="002136D0"/>
    <w:rPr>
      <w:b/>
      <w:bCs/>
    </w:rPr>
  </w:style>
  <w:style w:type="character" w:customStyle="1" w:styleId="KommentarthemaZchn">
    <w:name w:val="Kommentarthema Zchn"/>
    <w:basedOn w:val="KommentartextZchn"/>
    <w:link w:val="Kommentarthema"/>
    <w:uiPriority w:val="99"/>
    <w:semiHidden/>
    <w:rsid w:val="002136D0"/>
    <w:rPr>
      <w:b/>
      <w:bCs/>
      <w:sz w:val="20"/>
      <w:szCs w:val="20"/>
    </w:rPr>
  </w:style>
  <w:style w:type="paragraph" w:styleId="berarbeitung">
    <w:name w:val="Revision"/>
    <w:hidden/>
    <w:uiPriority w:val="99"/>
    <w:semiHidden/>
    <w:rsid w:val="009A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193864">
      <w:bodyDiv w:val="1"/>
      <w:marLeft w:val="0"/>
      <w:marRight w:val="0"/>
      <w:marTop w:val="0"/>
      <w:marBottom w:val="0"/>
      <w:divBdr>
        <w:top w:val="none" w:sz="0" w:space="0" w:color="auto"/>
        <w:left w:val="none" w:sz="0" w:space="0" w:color="auto"/>
        <w:bottom w:val="none" w:sz="0" w:space="0" w:color="auto"/>
        <w:right w:val="none" w:sz="0" w:space="0" w:color="auto"/>
      </w:divBdr>
      <w:divsChild>
        <w:div w:id="1525703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1675</Words>
  <Characters>10559</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Hendrik Heiser</cp:lastModifiedBy>
  <cp:revision>3</cp:revision>
  <cp:lastPrinted>2020-12-28T10:52:00Z</cp:lastPrinted>
  <dcterms:created xsi:type="dcterms:W3CDTF">2021-01-01T21:40:00Z</dcterms:created>
  <dcterms:modified xsi:type="dcterms:W3CDTF">2021-01-01T22:43:00Z</dcterms:modified>
</cp:coreProperties>
</file>